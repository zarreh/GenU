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EBC746" w14:textId="05478999" w:rsidR="00913323" w:rsidRDefault="00C56304" w:rsidP="00913323">
      <w:pPr>
        <w:pStyle w:val="Heading1"/>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Ali Zarreh, Ph.D</w:t>
      </w:r>
      <w:r w:rsidR="00060297">
        <w:rPr>
          <w:rFonts w:ascii="Times New Roman" w:eastAsia="Times New Roman" w:hAnsi="Times New Roman" w:cs="Times New Roman"/>
          <w:b/>
          <w:sz w:val="36"/>
          <w:szCs w:val="36"/>
        </w:rPr>
        <w:t>.</w:t>
      </w:r>
    </w:p>
    <w:p w14:paraId="1548A678" w14:textId="4A2919DF" w:rsidR="00913323" w:rsidRPr="00D33299" w:rsidRDefault="007F6898" w:rsidP="007F6898">
      <w:pPr>
        <w:jc w:val="center"/>
        <w:rPr>
          <w:rFonts w:ascii="Times New Roman" w:eastAsia="Times New Roman" w:hAnsi="Times New Roman" w:cs="Times New Roman"/>
        </w:rPr>
      </w:pPr>
      <w:bookmarkStart w:id="0" w:name="_Hlk157630360"/>
      <w:r w:rsidRPr="00D33299">
        <w:rPr>
          <w:rFonts w:ascii="Times New Roman" w:eastAsia="Times New Roman" w:hAnsi="Times New Roman" w:cs="Times New Roman"/>
        </w:rPr>
        <w:t>San Antonio</w:t>
      </w:r>
      <w:r w:rsidR="002E432C" w:rsidRPr="00D33299">
        <w:rPr>
          <w:rFonts w:ascii="Times New Roman" w:eastAsia="Times New Roman" w:hAnsi="Times New Roman" w:cs="Times New Roman"/>
        </w:rPr>
        <w:t>, TX</w:t>
      </w:r>
      <w:r w:rsidRPr="00D33299">
        <w:rPr>
          <w:rFonts w:ascii="Times New Roman" w:eastAsia="Times New Roman" w:hAnsi="Times New Roman" w:cs="Times New Roman"/>
        </w:rPr>
        <w:t>|</w:t>
      </w:r>
      <w:r w:rsidRPr="00D33299">
        <w:rPr>
          <w:rFonts w:asciiTheme="majorBidi" w:hAnsiTheme="majorBidi" w:cstheme="majorBidi"/>
          <w:color w:val="4472C4" w:themeColor="accent1"/>
          <w:sz w:val="21"/>
          <w:szCs w:val="21"/>
        </w:rPr>
        <w:t xml:space="preserve"> </w:t>
      </w:r>
      <w:hyperlink r:id="rId6" w:history="1">
        <w:r w:rsidRPr="00D33299">
          <w:rPr>
            <w:rStyle w:val="Hyperlink"/>
            <w:rFonts w:asciiTheme="majorBidi" w:hAnsiTheme="majorBidi" w:cstheme="majorBidi"/>
            <w:sz w:val="21"/>
            <w:szCs w:val="21"/>
          </w:rPr>
          <w:t>LinkedIn</w:t>
        </w:r>
        <w:bookmarkEnd w:id="0"/>
      </w:hyperlink>
      <w:r w:rsidRPr="00D33299">
        <w:rPr>
          <w:rFonts w:asciiTheme="majorBidi" w:hAnsiTheme="majorBidi" w:cstheme="majorBidi"/>
          <w:color w:val="4472C4" w:themeColor="accent1"/>
          <w:sz w:val="21"/>
          <w:szCs w:val="21"/>
        </w:rPr>
        <w:t xml:space="preserve"> </w:t>
      </w:r>
      <w:r w:rsidR="000F5CBC" w:rsidRPr="00D33299">
        <w:rPr>
          <w:rFonts w:ascii="Times New Roman" w:eastAsia="Times New Roman" w:hAnsi="Times New Roman" w:cs="Times New Roman"/>
        </w:rPr>
        <w:t xml:space="preserve">| </w:t>
      </w:r>
      <w:hyperlink r:id="rId7" w:history="1">
        <w:r w:rsidR="000F5CBC" w:rsidRPr="00D33299">
          <w:rPr>
            <w:rStyle w:val="Hyperlink"/>
            <w:rFonts w:ascii="Times New Roman" w:eastAsia="Times New Roman" w:hAnsi="Times New Roman" w:cs="Times New Roman"/>
          </w:rPr>
          <w:t>zarreh.ai</w:t>
        </w:r>
      </w:hyperlink>
      <w:r w:rsidR="000F5CBC">
        <w:rPr>
          <w:rFonts w:ascii="Times New Roman" w:eastAsia="Times New Roman" w:hAnsi="Times New Roman" w:cs="Times New Roman"/>
        </w:rPr>
        <w:t xml:space="preserve"> </w:t>
      </w:r>
      <w:r w:rsidR="00BC139E" w:rsidRPr="00D33299">
        <w:rPr>
          <w:rFonts w:ascii="Times New Roman" w:eastAsia="Times New Roman" w:hAnsi="Times New Roman" w:cs="Times New Roman"/>
        </w:rPr>
        <w:t>|</w:t>
      </w:r>
      <w:r w:rsidR="0022441E" w:rsidRPr="00D33299">
        <w:rPr>
          <w:rFonts w:ascii="Times New Roman" w:eastAsia="Times New Roman" w:hAnsi="Times New Roman" w:cs="Times New Roman"/>
        </w:rPr>
        <w:t xml:space="preserve"> </w:t>
      </w:r>
      <w:hyperlink r:id="rId8" w:history="1">
        <w:r w:rsidR="004A04AD" w:rsidRPr="00D33299">
          <w:rPr>
            <w:rStyle w:val="Hyperlink"/>
            <w:rFonts w:ascii="Times New Roman" w:eastAsia="Times New Roman" w:hAnsi="Times New Roman" w:cs="Times New Roman"/>
          </w:rPr>
          <w:t>GitHub</w:t>
        </w:r>
      </w:hyperlink>
      <w:r w:rsidR="00A54C43" w:rsidRPr="00D33299">
        <w:rPr>
          <w:rFonts w:asciiTheme="majorBidi" w:hAnsiTheme="majorBidi" w:cstheme="majorBidi"/>
          <w:color w:val="4472C4" w:themeColor="accent1"/>
          <w:sz w:val="21"/>
          <w:szCs w:val="21"/>
        </w:rPr>
        <w:t xml:space="preserve"> </w:t>
      </w:r>
      <w:r w:rsidR="00A54C43" w:rsidRPr="00D33299">
        <w:rPr>
          <w:rFonts w:ascii="Times New Roman" w:eastAsia="Times New Roman" w:hAnsi="Times New Roman" w:cs="Times New Roman"/>
        </w:rPr>
        <w:t xml:space="preserve">| </w:t>
      </w:r>
      <w:hyperlink r:id="rId9" w:history="1">
        <w:r w:rsidR="00A54C43" w:rsidRPr="00A54C43">
          <w:rPr>
            <w:rStyle w:val="Hyperlink"/>
            <w:rFonts w:ascii="Times New Roman" w:eastAsia="Times New Roman" w:hAnsi="Times New Roman" w:cs="Times New Roman"/>
          </w:rPr>
          <w:t>Google Scholar</w:t>
        </w:r>
      </w:hyperlink>
      <w:r w:rsidR="00BC139E" w:rsidRPr="00D33299">
        <w:rPr>
          <w:rFonts w:ascii="Times New Roman" w:eastAsia="Times New Roman" w:hAnsi="Times New Roman" w:cs="Times New Roman"/>
        </w:rPr>
        <w:t xml:space="preserve"> </w:t>
      </w:r>
      <w:r w:rsidR="00913323" w:rsidRPr="00D33299">
        <w:rPr>
          <w:rFonts w:ascii="Times New Roman" w:eastAsia="Times New Roman" w:hAnsi="Times New Roman" w:cs="Times New Roman"/>
        </w:rPr>
        <w:t xml:space="preserve">| </w:t>
      </w:r>
      <w:r w:rsidR="0051483A" w:rsidRPr="00D33299">
        <w:rPr>
          <w:rFonts w:ascii="Times New Roman" w:eastAsia="Times New Roman" w:hAnsi="Times New Roman" w:cs="Times New Roman"/>
        </w:rPr>
        <w:t>210-</w:t>
      </w:r>
      <w:r w:rsidR="00DB6D32">
        <w:rPr>
          <w:rFonts w:ascii="Times New Roman" w:eastAsia="Times New Roman" w:hAnsi="Times New Roman" w:cs="Times New Roman"/>
        </w:rPr>
        <w:t>446</w:t>
      </w:r>
      <w:r w:rsidR="0051483A" w:rsidRPr="00D33299">
        <w:rPr>
          <w:rFonts w:ascii="Times New Roman" w:eastAsia="Times New Roman" w:hAnsi="Times New Roman" w:cs="Times New Roman"/>
        </w:rPr>
        <w:t>-</w:t>
      </w:r>
      <w:r w:rsidR="00DB6D32">
        <w:rPr>
          <w:rFonts w:ascii="Times New Roman" w:eastAsia="Times New Roman" w:hAnsi="Times New Roman" w:cs="Times New Roman"/>
        </w:rPr>
        <w:t xml:space="preserve">8687 </w:t>
      </w:r>
      <w:r w:rsidR="00913323" w:rsidRPr="00D33299">
        <w:rPr>
          <w:rFonts w:ascii="Times New Roman" w:eastAsia="Times New Roman" w:hAnsi="Times New Roman" w:cs="Times New Roman"/>
        </w:rPr>
        <w:t xml:space="preserve">| </w:t>
      </w:r>
      <w:hyperlink r:id="rId10" w:history="1">
        <w:r w:rsidR="00A54C43">
          <w:rPr>
            <w:rStyle w:val="Hyperlink"/>
            <w:rFonts w:ascii="Times New Roman" w:eastAsia="Times New Roman" w:hAnsi="Times New Roman" w:cs="Times New Roman"/>
          </w:rPr>
          <w:t>a</w:t>
        </w:r>
        <w:r w:rsidR="00A54C43" w:rsidRPr="00D33299">
          <w:rPr>
            <w:rStyle w:val="Hyperlink"/>
            <w:rFonts w:ascii="Times New Roman" w:eastAsia="Times New Roman" w:hAnsi="Times New Roman" w:cs="Times New Roman"/>
          </w:rPr>
          <w:t>lireza.zarreh@gmail.com</w:t>
        </w:r>
      </w:hyperlink>
      <w:r w:rsidR="001E7DB8" w:rsidRPr="00D33299">
        <w:rPr>
          <w:rFonts w:ascii="Times New Roman" w:eastAsia="Times New Roman" w:hAnsi="Times New Roman" w:cs="Times New Roman"/>
        </w:rPr>
        <w:t xml:space="preserve"> </w:t>
      </w:r>
    </w:p>
    <w:p w14:paraId="793F9073" w14:textId="59690529" w:rsidR="00913323" w:rsidRPr="00913323" w:rsidRDefault="00913323" w:rsidP="00913323">
      <w:pPr>
        <w:pBdr>
          <w:bottom w:val="single" w:sz="4" w:space="1" w:color="000000"/>
        </w:pBdr>
        <w:tabs>
          <w:tab w:val="right" w:pos="10627"/>
        </w:tabs>
        <w:spacing w:line="240" w:lineRule="auto"/>
        <w:rPr>
          <w:rFonts w:ascii="Times New Roman" w:eastAsia="Times New Roman" w:hAnsi="Times New Roman" w:cs="Times New Roman"/>
          <w:b/>
          <w:caps/>
          <w:smallCaps/>
          <w:u w:val="single"/>
        </w:rPr>
      </w:pPr>
      <w:r w:rsidRPr="00913323">
        <w:rPr>
          <w:rFonts w:ascii="Times New Roman" w:eastAsia="Times New Roman" w:hAnsi="Times New Roman" w:cs="Times New Roman"/>
          <w:b/>
          <w:caps/>
        </w:rPr>
        <w:t>Professional Summary</w:t>
      </w:r>
    </w:p>
    <w:p w14:paraId="14A0D607" w14:textId="6BFFAACB" w:rsidR="00913323" w:rsidRDefault="001A5ED0" w:rsidP="00887306">
      <w:pPr>
        <w:tabs>
          <w:tab w:val="right" w:pos="10080"/>
        </w:tabs>
        <w:spacing w:line="220" w:lineRule="auto"/>
        <w:jc w:val="both"/>
        <w:rPr>
          <w:rFonts w:ascii="Times New Roman" w:eastAsia="Times New Roman" w:hAnsi="Times New Roman" w:cs="Times New Roman"/>
        </w:rPr>
      </w:pPr>
      <w:r w:rsidRPr="001A5ED0">
        <w:rPr>
          <w:rFonts w:ascii="Times New Roman" w:eastAsia="Times New Roman" w:hAnsi="Times New Roman" w:cs="Times New Roman"/>
        </w:rPr>
        <w:t>Seasoned Data Scientist with extensive experience in developing and deploying machine learning and deep learning models for retail analytics, optimizing business operations, and leading data-driven decision-making processes. Proven track record in enhancing predictive modeling, forecasting accuracy, and operational efficiency, with a strong foundation in technical leadership and cross-functional collaboration.</w:t>
      </w:r>
    </w:p>
    <w:p w14:paraId="5399A33F" w14:textId="77777777" w:rsidR="00913323" w:rsidRDefault="00913323" w:rsidP="00913323">
      <w:pPr>
        <w:tabs>
          <w:tab w:val="right" w:pos="10080"/>
        </w:tabs>
        <w:spacing w:line="220" w:lineRule="auto"/>
        <w:rPr>
          <w:rFonts w:ascii="Times New Roman" w:eastAsia="Times New Roman" w:hAnsi="Times New Roman" w:cs="Times New Roman"/>
          <w:b/>
        </w:rPr>
      </w:pPr>
    </w:p>
    <w:p w14:paraId="0F6A7465" w14:textId="77777777" w:rsidR="00D611E7" w:rsidRDefault="00D611E7" w:rsidP="00D611E7">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EDUCATION</w:t>
      </w:r>
    </w:p>
    <w:p w14:paraId="01FFF5E6" w14:textId="77777777" w:rsidR="00D611E7" w:rsidRDefault="00D611E7" w:rsidP="00D611E7">
      <w:pPr>
        <w:tabs>
          <w:tab w:val="right" w:pos="10080"/>
        </w:tabs>
        <w:spacing w:line="220" w:lineRule="auto"/>
        <w:rPr>
          <w:rFonts w:ascii="Times New Roman" w:eastAsia="Times New Roman" w:hAnsi="Times New Roman" w:cs="Times New Roman"/>
        </w:rPr>
      </w:pPr>
      <w:r>
        <w:rPr>
          <w:rFonts w:ascii="Times New Roman" w:eastAsia="Times New Roman" w:hAnsi="Times New Roman" w:cs="Times New Roman"/>
          <w:b/>
        </w:rPr>
        <w:t>U</w:t>
      </w:r>
      <w:r w:rsidRPr="003307AA">
        <w:rPr>
          <w:rFonts w:ascii="Times New Roman" w:eastAsia="Times New Roman" w:hAnsi="Times New Roman" w:cs="Times New Roman"/>
          <w:b/>
        </w:rPr>
        <w:t>niversity of Texas at San Antonio</w:t>
      </w:r>
      <w:r>
        <w:rPr>
          <w:rFonts w:ascii="Times New Roman" w:eastAsia="Times New Roman" w:hAnsi="Times New Roman" w:cs="Times New Roman"/>
          <w:b/>
        </w:rPr>
        <w:t xml:space="preserve">, </w:t>
      </w:r>
      <w:proofErr w:type="spellStart"/>
      <w:r>
        <w:rPr>
          <w:rFonts w:ascii="Times New Roman" w:eastAsia="Times New Roman" w:hAnsi="Times New Roman" w:cs="Times New Roman"/>
          <w:bCs/>
        </w:rPr>
        <w:t>Klesse</w:t>
      </w:r>
      <w:proofErr w:type="spellEnd"/>
      <w:r w:rsidRPr="00051634">
        <w:rPr>
          <w:rFonts w:ascii="Times New Roman" w:eastAsia="Times New Roman" w:hAnsi="Times New Roman" w:cs="Times New Roman"/>
          <w:bCs/>
        </w:rPr>
        <w:t xml:space="preserve"> College of </w:t>
      </w:r>
      <w:r>
        <w:rPr>
          <w:rFonts w:ascii="Times New Roman" w:eastAsia="Times New Roman" w:hAnsi="Times New Roman" w:cs="Times New Roman"/>
          <w:bCs/>
        </w:rPr>
        <w:t>Engineering</w:t>
      </w:r>
      <w:r>
        <w:rPr>
          <w:rFonts w:ascii="Times New Roman" w:eastAsia="Times New Roman" w:hAnsi="Times New Roman" w:cs="Times New Roman"/>
        </w:rPr>
        <w:tab/>
      </w:r>
      <w:r>
        <w:rPr>
          <w:rFonts w:ascii="Times New Roman" w:eastAsia="Times New Roman" w:hAnsi="Times New Roman" w:cs="Times New Roman"/>
          <w:b/>
        </w:rPr>
        <w:t>San Antonio, TX</w:t>
      </w:r>
    </w:p>
    <w:p w14:paraId="53893CAA" w14:textId="77777777" w:rsidR="00D611E7" w:rsidRDefault="00D611E7" w:rsidP="00D611E7">
      <w:pPr>
        <w:tabs>
          <w:tab w:val="right" w:pos="10080"/>
        </w:tabs>
        <w:spacing w:after="120" w:line="221" w:lineRule="auto"/>
        <w:rPr>
          <w:rFonts w:ascii="Times New Roman" w:eastAsia="Times New Roman" w:hAnsi="Times New Roman" w:cs="Times New Roman"/>
          <w:i/>
        </w:rPr>
      </w:pPr>
      <w:r w:rsidRPr="00B2283B">
        <w:rPr>
          <w:rFonts w:ascii="Times New Roman" w:eastAsia="Times New Roman" w:hAnsi="Times New Roman" w:cs="Times New Roman"/>
          <w:i/>
        </w:rPr>
        <w:t xml:space="preserve">Doctor of Philosophy (Ph.D.) </w:t>
      </w:r>
      <w:r>
        <w:rPr>
          <w:rFonts w:ascii="Times New Roman" w:eastAsia="Times New Roman" w:hAnsi="Times New Roman" w:cs="Times New Roman"/>
          <w:i/>
        </w:rPr>
        <w:t xml:space="preserve">Mechanical and </w:t>
      </w:r>
      <w:r w:rsidRPr="00B2283B">
        <w:rPr>
          <w:rFonts w:ascii="Times New Roman" w:eastAsia="Times New Roman" w:hAnsi="Times New Roman" w:cs="Times New Roman"/>
          <w:i/>
        </w:rPr>
        <w:t>Manufacturing Systems</w:t>
      </w:r>
      <w:r>
        <w:rPr>
          <w:rFonts w:ascii="Times New Roman" w:eastAsia="Times New Roman" w:hAnsi="Times New Roman" w:cs="Times New Roman"/>
          <w:i/>
        </w:rPr>
        <w:t xml:space="preserve"> Engineering</w:t>
      </w:r>
      <w:r>
        <w:rPr>
          <w:rFonts w:ascii="Times New Roman" w:eastAsia="Times New Roman" w:hAnsi="Times New Roman" w:cs="Times New Roman"/>
          <w:i/>
        </w:rPr>
        <w:tab/>
        <w:t>2019</w:t>
      </w:r>
    </w:p>
    <w:p w14:paraId="52E923DF" w14:textId="51CB0E14" w:rsidR="00D611E7" w:rsidRDefault="00D611E7" w:rsidP="00D611E7">
      <w:pPr>
        <w:tabs>
          <w:tab w:val="right" w:pos="10080"/>
        </w:tabs>
        <w:spacing w:line="220" w:lineRule="auto"/>
        <w:rPr>
          <w:rFonts w:ascii="Times New Roman" w:eastAsia="Times New Roman" w:hAnsi="Times New Roman" w:cs="Times New Roman"/>
        </w:rPr>
      </w:pPr>
      <w:r w:rsidRPr="0066189B">
        <w:rPr>
          <w:rFonts w:ascii="Times New Roman" w:eastAsia="Times New Roman" w:hAnsi="Times New Roman" w:cs="Times New Roman"/>
          <w:b/>
        </w:rPr>
        <w:t xml:space="preserve">University of </w:t>
      </w:r>
      <w:r>
        <w:rPr>
          <w:rFonts w:ascii="Times New Roman" w:eastAsia="Times New Roman" w:hAnsi="Times New Roman" w:cs="Times New Roman"/>
          <w:b/>
        </w:rPr>
        <w:t>Tehran</w:t>
      </w:r>
      <w:r w:rsidR="00FE6B56">
        <w:rPr>
          <w:rFonts w:ascii="Times New Roman" w:eastAsia="Times New Roman" w:hAnsi="Times New Roman" w:cs="Times New Roman"/>
          <w:b/>
        </w:rPr>
        <w:t xml:space="preserve">, </w:t>
      </w:r>
      <w:r w:rsidR="00FE6B56" w:rsidRPr="00FE6B56">
        <w:rPr>
          <w:rFonts w:ascii="Times New Roman" w:eastAsia="Times New Roman" w:hAnsi="Times New Roman" w:cs="Times New Roman"/>
          <w:bCs/>
        </w:rPr>
        <w:t>Faculty of Engineering</w:t>
      </w:r>
      <w:r>
        <w:rPr>
          <w:rFonts w:ascii="Times New Roman" w:eastAsia="Times New Roman" w:hAnsi="Times New Roman" w:cs="Times New Roman"/>
        </w:rPr>
        <w:tab/>
      </w:r>
      <w:r>
        <w:rPr>
          <w:rFonts w:ascii="Times New Roman" w:eastAsia="Times New Roman" w:hAnsi="Times New Roman" w:cs="Times New Roman"/>
          <w:b/>
        </w:rPr>
        <w:t>Tehran, Iran</w:t>
      </w:r>
    </w:p>
    <w:p w14:paraId="5511F1E2" w14:textId="77777777" w:rsidR="00D611E7" w:rsidRDefault="00D611E7" w:rsidP="00D611E7">
      <w:pPr>
        <w:tabs>
          <w:tab w:val="right" w:pos="10080"/>
        </w:tabs>
        <w:spacing w:after="120" w:line="221" w:lineRule="auto"/>
        <w:rPr>
          <w:rFonts w:ascii="Times New Roman" w:eastAsia="Times New Roman" w:hAnsi="Times New Roman" w:cs="Times New Roman"/>
          <w:i/>
        </w:rPr>
      </w:pPr>
      <w:r w:rsidRPr="00EC7135">
        <w:rPr>
          <w:rFonts w:ascii="Times New Roman" w:eastAsia="Times New Roman" w:hAnsi="Times New Roman" w:cs="Times New Roman"/>
          <w:i/>
        </w:rPr>
        <w:t xml:space="preserve">Master of Science in </w:t>
      </w:r>
      <w:r>
        <w:rPr>
          <w:rFonts w:ascii="Times New Roman" w:eastAsia="Times New Roman" w:hAnsi="Times New Roman" w:cs="Times New Roman"/>
          <w:i/>
        </w:rPr>
        <w:t xml:space="preserve">Mechanical Engineering (manufacturing and mechatronic focus) </w:t>
      </w:r>
      <w:r>
        <w:rPr>
          <w:rFonts w:ascii="Times New Roman" w:eastAsia="Times New Roman" w:hAnsi="Times New Roman" w:cs="Times New Roman"/>
          <w:i/>
        </w:rPr>
        <w:tab/>
        <w:t>2008</w:t>
      </w:r>
    </w:p>
    <w:p w14:paraId="2C795D12" w14:textId="77777777" w:rsidR="00D611E7" w:rsidRDefault="00D611E7" w:rsidP="00D611E7">
      <w:pPr>
        <w:tabs>
          <w:tab w:val="right" w:pos="10080"/>
        </w:tabs>
        <w:spacing w:line="220" w:lineRule="auto"/>
        <w:rPr>
          <w:rFonts w:ascii="Times New Roman" w:eastAsia="Times New Roman" w:hAnsi="Times New Roman" w:cs="Times New Roman"/>
        </w:rPr>
      </w:pPr>
      <w:r>
        <w:rPr>
          <w:rFonts w:ascii="Times New Roman" w:eastAsia="Times New Roman" w:hAnsi="Times New Roman" w:cs="Times New Roman"/>
          <w:b/>
        </w:rPr>
        <w:t>Azad</w:t>
      </w:r>
      <w:r w:rsidRPr="005B0485">
        <w:rPr>
          <w:rFonts w:ascii="Times New Roman" w:eastAsia="Times New Roman" w:hAnsi="Times New Roman" w:cs="Times New Roman"/>
          <w:b/>
        </w:rPr>
        <w:t xml:space="preserve"> University</w:t>
      </w:r>
      <w:r>
        <w:rPr>
          <w:rFonts w:ascii="Times New Roman" w:eastAsia="Times New Roman" w:hAnsi="Times New Roman" w:cs="Times New Roman"/>
        </w:rPr>
        <w:tab/>
      </w:r>
      <w:proofErr w:type="spellStart"/>
      <w:r>
        <w:rPr>
          <w:rFonts w:ascii="Times New Roman" w:eastAsia="Times New Roman" w:hAnsi="Times New Roman" w:cs="Times New Roman"/>
          <w:b/>
        </w:rPr>
        <w:t>NajafAbad</w:t>
      </w:r>
      <w:proofErr w:type="spellEnd"/>
      <w:r>
        <w:rPr>
          <w:rFonts w:ascii="Times New Roman" w:eastAsia="Times New Roman" w:hAnsi="Times New Roman" w:cs="Times New Roman"/>
          <w:b/>
        </w:rPr>
        <w:t>, Iran</w:t>
      </w:r>
    </w:p>
    <w:p w14:paraId="46F43994" w14:textId="77777777" w:rsidR="00D611E7" w:rsidRDefault="00D611E7" w:rsidP="00D611E7">
      <w:pPr>
        <w:tabs>
          <w:tab w:val="right" w:pos="10080"/>
        </w:tabs>
        <w:spacing w:after="120" w:line="221" w:lineRule="auto"/>
        <w:rPr>
          <w:rFonts w:ascii="Times New Roman" w:eastAsia="Times New Roman" w:hAnsi="Times New Roman" w:cs="Times New Roman"/>
          <w:i/>
        </w:rPr>
      </w:pPr>
      <w:r w:rsidRPr="00520534">
        <w:rPr>
          <w:rFonts w:ascii="Times New Roman" w:eastAsia="Times New Roman" w:hAnsi="Times New Roman" w:cs="Times New Roman"/>
          <w:i/>
        </w:rPr>
        <w:t xml:space="preserve">Bachelor of Science in </w:t>
      </w:r>
      <w:r>
        <w:rPr>
          <w:rFonts w:ascii="Times New Roman" w:eastAsia="Times New Roman" w:hAnsi="Times New Roman" w:cs="Times New Roman"/>
          <w:i/>
        </w:rPr>
        <w:t>Mechanical Engineering (manufacturing)</w:t>
      </w:r>
      <w:r>
        <w:rPr>
          <w:rFonts w:ascii="Times New Roman" w:eastAsia="Times New Roman" w:hAnsi="Times New Roman" w:cs="Times New Roman"/>
          <w:i/>
        </w:rPr>
        <w:tab/>
        <w:t>2005</w:t>
      </w:r>
    </w:p>
    <w:p w14:paraId="56DDC187" w14:textId="77777777" w:rsidR="00CE7C43" w:rsidRDefault="00CE7C43" w:rsidP="00891E6E">
      <w:pPr>
        <w:pBdr>
          <w:bottom w:val="single" w:sz="4" w:space="1" w:color="000000"/>
        </w:pBdr>
        <w:tabs>
          <w:tab w:val="right" w:pos="10627"/>
        </w:tabs>
        <w:spacing w:line="240" w:lineRule="auto"/>
        <w:rPr>
          <w:rFonts w:ascii="Times New Roman" w:eastAsia="Times New Roman" w:hAnsi="Times New Roman" w:cs="Times New Roman"/>
          <w:b/>
          <w:caps/>
        </w:rPr>
      </w:pPr>
    </w:p>
    <w:p w14:paraId="3B3ACCEF" w14:textId="6FC44025" w:rsidR="00891E6E" w:rsidRPr="00950509" w:rsidRDefault="00604659" w:rsidP="00891E6E">
      <w:pPr>
        <w:pBdr>
          <w:bottom w:val="single" w:sz="4" w:space="1" w:color="000000"/>
        </w:pBdr>
        <w:tabs>
          <w:tab w:val="right" w:pos="10627"/>
        </w:tabs>
        <w:spacing w:line="240" w:lineRule="auto"/>
        <w:rPr>
          <w:rFonts w:ascii="Times New Roman" w:eastAsia="Times New Roman" w:hAnsi="Times New Roman" w:cs="Times New Roman"/>
          <w:b/>
          <w:caps/>
          <w:smallCaps/>
          <w:u w:val="single"/>
        </w:rPr>
      </w:pPr>
      <w:r w:rsidRPr="00950509">
        <w:rPr>
          <w:rFonts w:ascii="Times New Roman" w:eastAsia="Times New Roman" w:hAnsi="Times New Roman" w:cs="Times New Roman"/>
          <w:b/>
          <w:caps/>
        </w:rPr>
        <w:t>Technical Skills and Competencies</w:t>
      </w:r>
    </w:p>
    <w:p w14:paraId="09F78159" w14:textId="77777777" w:rsidR="009579DA" w:rsidRPr="009579DA" w:rsidRDefault="009579DA" w:rsidP="009579DA">
      <w:pPr>
        <w:spacing w:line="240" w:lineRule="auto"/>
        <w:jc w:val="both"/>
        <w:rPr>
          <w:rFonts w:ascii="Times New Roman" w:eastAsia="Times New Roman" w:hAnsi="Times New Roman" w:cs="Times New Roman"/>
        </w:rPr>
      </w:pPr>
    </w:p>
    <w:p w14:paraId="6F92E26E" w14:textId="77777777" w:rsidR="009579DA" w:rsidRDefault="009579DA" w:rsidP="009579DA">
      <w:pPr>
        <w:numPr>
          <w:ilvl w:val="0"/>
          <w:numId w:val="2"/>
        </w:numPr>
        <w:spacing w:line="240" w:lineRule="auto"/>
        <w:jc w:val="both"/>
        <w:rPr>
          <w:rFonts w:ascii="Times New Roman" w:eastAsia="Times New Roman" w:hAnsi="Times New Roman" w:cs="Times New Roman"/>
        </w:rPr>
      </w:pPr>
      <w:r w:rsidRPr="009579DA">
        <w:rPr>
          <w:rFonts w:ascii="Times New Roman" w:eastAsia="Times New Roman" w:hAnsi="Times New Roman" w:cs="Times New Roman"/>
          <w:b/>
          <w:bCs/>
        </w:rPr>
        <w:t>Programming Languages &amp; Development:</w:t>
      </w:r>
      <w:r w:rsidRPr="009579DA">
        <w:rPr>
          <w:rFonts w:ascii="Times New Roman" w:eastAsia="Times New Roman" w:hAnsi="Times New Roman" w:cs="Times New Roman"/>
        </w:rPr>
        <w:t xml:space="preserve"> Advanced expertise in Python, R, SQL, and Scala. Practical knowledge in Java and C++ for broader application contexts.</w:t>
      </w:r>
    </w:p>
    <w:p w14:paraId="0F237EB8" w14:textId="61B04CE1" w:rsidR="005756BD" w:rsidRPr="009579DA" w:rsidRDefault="00F35F95" w:rsidP="005756BD">
      <w:pPr>
        <w:numPr>
          <w:ilvl w:val="0"/>
          <w:numId w:val="2"/>
        </w:numPr>
        <w:spacing w:line="240" w:lineRule="auto"/>
        <w:jc w:val="both"/>
        <w:rPr>
          <w:rFonts w:ascii="Times New Roman" w:eastAsia="Times New Roman" w:hAnsi="Times New Roman" w:cs="Times New Roman"/>
        </w:rPr>
      </w:pPr>
      <w:r w:rsidRPr="009579DA">
        <w:rPr>
          <w:rFonts w:ascii="Times New Roman" w:eastAsia="Times New Roman" w:hAnsi="Times New Roman" w:cs="Times New Roman"/>
          <w:b/>
          <w:bCs/>
        </w:rPr>
        <w:t xml:space="preserve">Machine Learning </w:t>
      </w:r>
      <w:r>
        <w:rPr>
          <w:rFonts w:ascii="Times New Roman" w:eastAsia="Times New Roman" w:hAnsi="Times New Roman" w:cs="Times New Roman"/>
          <w:b/>
          <w:bCs/>
        </w:rPr>
        <w:t xml:space="preserve">&amp; </w:t>
      </w:r>
      <w:r w:rsidR="005756BD" w:rsidRPr="009579DA">
        <w:rPr>
          <w:rFonts w:ascii="Times New Roman" w:eastAsia="Times New Roman" w:hAnsi="Times New Roman" w:cs="Times New Roman"/>
          <w:b/>
          <w:bCs/>
        </w:rPr>
        <w:t>Deep Learning:</w:t>
      </w:r>
      <w:r w:rsidR="005756BD" w:rsidRPr="009579DA">
        <w:rPr>
          <w:rFonts w:ascii="Times New Roman" w:eastAsia="Times New Roman" w:hAnsi="Times New Roman" w:cs="Times New Roman"/>
        </w:rPr>
        <w:t xml:space="preserve"> Proficient in employing deep learning frameworks like TensorFlow, </w:t>
      </w:r>
      <w:proofErr w:type="spellStart"/>
      <w:r w:rsidR="005756BD" w:rsidRPr="009579DA">
        <w:rPr>
          <w:rFonts w:ascii="Times New Roman" w:eastAsia="Times New Roman" w:hAnsi="Times New Roman" w:cs="Times New Roman"/>
        </w:rPr>
        <w:t>Keras</w:t>
      </w:r>
      <w:proofErr w:type="spellEnd"/>
      <w:r w:rsidR="005756BD" w:rsidRPr="009579DA">
        <w:rPr>
          <w:rFonts w:ascii="Times New Roman" w:eastAsia="Times New Roman" w:hAnsi="Times New Roman" w:cs="Times New Roman"/>
        </w:rPr>
        <w:t xml:space="preserve">, and </w:t>
      </w:r>
      <w:proofErr w:type="spellStart"/>
      <w:r w:rsidR="005756BD" w:rsidRPr="009579DA">
        <w:rPr>
          <w:rFonts w:ascii="Times New Roman" w:eastAsia="Times New Roman" w:hAnsi="Times New Roman" w:cs="Times New Roman"/>
        </w:rPr>
        <w:t>PyTorch</w:t>
      </w:r>
      <w:proofErr w:type="spellEnd"/>
      <w:r w:rsidR="005756BD" w:rsidRPr="009579DA">
        <w:rPr>
          <w:rFonts w:ascii="Times New Roman" w:eastAsia="Times New Roman" w:hAnsi="Times New Roman" w:cs="Times New Roman"/>
        </w:rPr>
        <w:t xml:space="preserve"> for predictive modeling and forecasting. Skilled in machine learning algorithms via Scikit-learn, </w:t>
      </w:r>
      <w:proofErr w:type="spellStart"/>
      <w:r w:rsidR="005756BD" w:rsidRPr="009579DA">
        <w:rPr>
          <w:rFonts w:ascii="Times New Roman" w:eastAsia="Times New Roman" w:hAnsi="Times New Roman" w:cs="Times New Roman"/>
        </w:rPr>
        <w:t>XGBoost</w:t>
      </w:r>
      <w:proofErr w:type="spellEnd"/>
      <w:r w:rsidR="005756BD" w:rsidRPr="009579DA">
        <w:rPr>
          <w:rFonts w:ascii="Times New Roman" w:eastAsia="Times New Roman" w:hAnsi="Times New Roman" w:cs="Times New Roman"/>
        </w:rPr>
        <w:t xml:space="preserve">, and Spark </w:t>
      </w:r>
      <w:proofErr w:type="spellStart"/>
      <w:r w:rsidR="005756BD" w:rsidRPr="009579DA">
        <w:rPr>
          <w:rFonts w:ascii="Times New Roman" w:eastAsia="Times New Roman" w:hAnsi="Times New Roman" w:cs="Times New Roman"/>
        </w:rPr>
        <w:t>MLlib</w:t>
      </w:r>
      <w:proofErr w:type="spellEnd"/>
      <w:r w:rsidR="005756BD" w:rsidRPr="009579DA">
        <w:rPr>
          <w:rFonts w:ascii="Times New Roman" w:eastAsia="Times New Roman" w:hAnsi="Times New Roman" w:cs="Times New Roman"/>
        </w:rPr>
        <w:t>.</w:t>
      </w:r>
    </w:p>
    <w:p w14:paraId="71058B72" w14:textId="4308372D" w:rsidR="009579DA" w:rsidRPr="009579DA" w:rsidRDefault="009579DA" w:rsidP="009579DA">
      <w:pPr>
        <w:numPr>
          <w:ilvl w:val="0"/>
          <w:numId w:val="2"/>
        </w:numPr>
        <w:spacing w:line="240" w:lineRule="auto"/>
        <w:jc w:val="both"/>
        <w:rPr>
          <w:rFonts w:ascii="Times New Roman" w:eastAsia="Times New Roman" w:hAnsi="Times New Roman" w:cs="Times New Roman"/>
        </w:rPr>
      </w:pPr>
      <w:r w:rsidRPr="009579DA">
        <w:rPr>
          <w:rFonts w:ascii="Times New Roman" w:eastAsia="Times New Roman" w:hAnsi="Times New Roman" w:cs="Times New Roman"/>
          <w:b/>
          <w:bCs/>
        </w:rPr>
        <w:t>Big Data Technologies:</w:t>
      </w:r>
      <w:r w:rsidRPr="009579DA">
        <w:rPr>
          <w:rFonts w:ascii="Times New Roman" w:eastAsia="Times New Roman" w:hAnsi="Times New Roman" w:cs="Times New Roman"/>
        </w:rPr>
        <w:t xml:space="preserve"> Expert in using Spark</w:t>
      </w:r>
      <w:r w:rsidR="00460CF2">
        <w:rPr>
          <w:rFonts w:ascii="Times New Roman" w:eastAsia="Times New Roman" w:hAnsi="Times New Roman" w:cs="Times New Roman"/>
        </w:rPr>
        <w:t>,</w:t>
      </w:r>
      <w:r w:rsidRPr="009579DA">
        <w:rPr>
          <w:rFonts w:ascii="Times New Roman" w:eastAsia="Times New Roman" w:hAnsi="Times New Roman" w:cs="Times New Roman"/>
        </w:rPr>
        <w:t xml:space="preserve"> Hadoop </w:t>
      </w:r>
      <w:r w:rsidR="00460CF2">
        <w:rPr>
          <w:rFonts w:ascii="Times New Roman" w:eastAsia="Times New Roman" w:hAnsi="Times New Roman" w:cs="Times New Roman"/>
        </w:rPr>
        <w:t xml:space="preserve">and Ray </w:t>
      </w:r>
      <w:r w:rsidRPr="009579DA">
        <w:rPr>
          <w:rFonts w:ascii="Times New Roman" w:eastAsia="Times New Roman" w:hAnsi="Times New Roman" w:cs="Times New Roman"/>
        </w:rPr>
        <w:t>for data processing and distributed computing</w:t>
      </w:r>
      <w:r w:rsidR="00F20C44">
        <w:rPr>
          <w:rFonts w:ascii="Times New Roman" w:eastAsia="Times New Roman" w:hAnsi="Times New Roman" w:cs="Times New Roman"/>
        </w:rPr>
        <w:t xml:space="preserve"> at </w:t>
      </w:r>
      <w:r w:rsidR="0062538C">
        <w:rPr>
          <w:rFonts w:ascii="Times New Roman" w:eastAsia="Times New Roman" w:hAnsi="Times New Roman" w:cs="Times New Roman"/>
        </w:rPr>
        <w:t>scale</w:t>
      </w:r>
      <w:r w:rsidRPr="009579DA">
        <w:rPr>
          <w:rFonts w:ascii="Times New Roman" w:eastAsia="Times New Roman" w:hAnsi="Times New Roman" w:cs="Times New Roman"/>
        </w:rPr>
        <w:t>.</w:t>
      </w:r>
    </w:p>
    <w:p w14:paraId="2CFC2163" w14:textId="77777777" w:rsidR="004F09D5" w:rsidRPr="002619FB" w:rsidRDefault="004F09D5" w:rsidP="004F09D5">
      <w:pPr>
        <w:numPr>
          <w:ilvl w:val="0"/>
          <w:numId w:val="2"/>
        </w:numPr>
        <w:spacing w:line="240" w:lineRule="auto"/>
        <w:jc w:val="both"/>
        <w:rPr>
          <w:rFonts w:ascii="Times New Roman" w:eastAsia="Times New Roman" w:hAnsi="Times New Roman" w:cs="Times New Roman"/>
        </w:rPr>
      </w:pPr>
      <w:r w:rsidRPr="0089211B">
        <w:rPr>
          <w:rFonts w:ascii="Times New Roman" w:eastAsia="Times New Roman" w:hAnsi="Times New Roman" w:cs="Times New Roman"/>
          <w:b/>
          <w:bCs/>
        </w:rPr>
        <w:t xml:space="preserve">Optimization &amp; Forecasting: </w:t>
      </w:r>
      <w:r w:rsidRPr="002619FB">
        <w:rPr>
          <w:rFonts w:ascii="Times New Roman" w:eastAsia="Times New Roman" w:hAnsi="Times New Roman" w:cs="Times New Roman"/>
        </w:rPr>
        <w:t>Skilled in applying optimization techniques and time-series analysis for effective forecasting, particularly in retail and e-commerce contexts.</w:t>
      </w:r>
    </w:p>
    <w:p w14:paraId="51F8E856" w14:textId="77777777" w:rsidR="004F09D5" w:rsidRPr="002619FB" w:rsidRDefault="004F09D5" w:rsidP="004F09D5">
      <w:pPr>
        <w:numPr>
          <w:ilvl w:val="0"/>
          <w:numId w:val="2"/>
        </w:numPr>
        <w:spacing w:line="240" w:lineRule="auto"/>
        <w:jc w:val="both"/>
        <w:rPr>
          <w:rFonts w:ascii="Times New Roman" w:eastAsia="Times New Roman" w:hAnsi="Times New Roman" w:cs="Times New Roman"/>
        </w:rPr>
      </w:pPr>
      <w:r w:rsidRPr="0089211B">
        <w:rPr>
          <w:rFonts w:ascii="Times New Roman" w:eastAsia="Times New Roman" w:hAnsi="Times New Roman" w:cs="Times New Roman"/>
          <w:b/>
          <w:bCs/>
        </w:rPr>
        <w:t>Quantitative Analysis:</w:t>
      </w:r>
      <w:r w:rsidRPr="002619FB">
        <w:rPr>
          <w:rFonts w:ascii="Times New Roman" w:eastAsia="Times New Roman" w:hAnsi="Times New Roman" w:cs="Times New Roman"/>
        </w:rPr>
        <w:t xml:space="preserve"> Strong background in statistical analysis, mathematical modeling, and hypothesis testing to support data-driven insights and recommendations.</w:t>
      </w:r>
    </w:p>
    <w:p w14:paraId="202346DF" w14:textId="75154F8F" w:rsidR="009579DA" w:rsidRDefault="009579DA" w:rsidP="009579DA">
      <w:pPr>
        <w:numPr>
          <w:ilvl w:val="0"/>
          <w:numId w:val="2"/>
        </w:numPr>
        <w:spacing w:line="240" w:lineRule="auto"/>
        <w:jc w:val="both"/>
        <w:rPr>
          <w:rFonts w:ascii="Times New Roman" w:eastAsia="Times New Roman" w:hAnsi="Times New Roman" w:cs="Times New Roman"/>
        </w:rPr>
      </w:pPr>
      <w:r w:rsidRPr="009579DA">
        <w:rPr>
          <w:rFonts w:ascii="Times New Roman" w:eastAsia="Times New Roman" w:hAnsi="Times New Roman" w:cs="Times New Roman"/>
          <w:b/>
          <w:bCs/>
        </w:rPr>
        <w:t>Cloud Computing &amp; DevOps:</w:t>
      </w:r>
      <w:r w:rsidRPr="009579DA">
        <w:rPr>
          <w:rFonts w:ascii="Times New Roman" w:eastAsia="Times New Roman" w:hAnsi="Times New Roman" w:cs="Times New Roman"/>
        </w:rPr>
        <w:t xml:space="preserve"> Demonstrated expertise in cloud platforms like GCP, AWS, and Azure Databricks, and in DevOps tools for deployment and CI/CD processes.</w:t>
      </w:r>
    </w:p>
    <w:p w14:paraId="63DF70DC" w14:textId="72406A8A" w:rsidR="007B134C" w:rsidRPr="002619FB" w:rsidRDefault="007B134C" w:rsidP="002619FB">
      <w:pPr>
        <w:numPr>
          <w:ilvl w:val="0"/>
          <w:numId w:val="2"/>
        </w:numPr>
        <w:spacing w:line="240" w:lineRule="auto"/>
        <w:jc w:val="both"/>
        <w:rPr>
          <w:rFonts w:ascii="Times New Roman" w:eastAsia="Times New Roman" w:hAnsi="Times New Roman" w:cs="Times New Roman"/>
        </w:rPr>
      </w:pPr>
      <w:r w:rsidRPr="002619FB">
        <w:rPr>
          <w:rFonts w:ascii="Times New Roman" w:eastAsia="Times New Roman" w:hAnsi="Times New Roman" w:cs="Times New Roman"/>
          <w:b/>
          <w:bCs/>
        </w:rPr>
        <w:t>Data Architecture &amp; Engineering:</w:t>
      </w:r>
      <w:r w:rsidRPr="002619FB">
        <w:rPr>
          <w:rFonts w:ascii="Times New Roman" w:eastAsia="Times New Roman" w:hAnsi="Times New Roman" w:cs="Times New Roman"/>
        </w:rPr>
        <w:t xml:space="preserve"> Competent in designing and implementing robust data architectures, ensuring data quality and accessibility for analytics purposes. Experienced in using Dataform for data modeling and preprocessing workflows.</w:t>
      </w:r>
    </w:p>
    <w:p w14:paraId="0DF99373" w14:textId="45589005" w:rsidR="007B134C" w:rsidRPr="002619FB" w:rsidRDefault="007B134C" w:rsidP="002619FB">
      <w:pPr>
        <w:numPr>
          <w:ilvl w:val="0"/>
          <w:numId w:val="2"/>
        </w:numPr>
        <w:spacing w:line="240" w:lineRule="auto"/>
        <w:jc w:val="both"/>
        <w:rPr>
          <w:rFonts w:ascii="Times New Roman" w:eastAsia="Times New Roman" w:hAnsi="Times New Roman" w:cs="Times New Roman"/>
        </w:rPr>
      </w:pPr>
      <w:r w:rsidRPr="002619FB">
        <w:rPr>
          <w:rFonts w:ascii="Times New Roman" w:eastAsia="Times New Roman" w:hAnsi="Times New Roman" w:cs="Times New Roman"/>
          <w:b/>
          <w:bCs/>
        </w:rPr>
        <w:t xml:space="preserve">Operationalization &amp; Scaling: </w:t>
      </w:r>
      <w:r w:rsidRPr="002619FB">
        <w:rPr>
          <w:rFonts w:ascii="Times New Roman" w:eastAsia="Times New Roman" w:hAnsi="Times New Roman" w:cs="Times New Roman"/>
        </w:rPr>
        <w:t xml:space="preserve">Proficient in deploying scalable machine learning models and integrating them into production environments, using tools like Vertex AI for ML pipelines and </w:t>
      </w:r>
      <w:proofErr w:type="spellStart"/>
      <w:r w:rsidRPr="002619FB">
        <w:rPr>
          <w:rFonts w:ascii="Times New Roman" w:eastAsia="Times New Roman" w:hAnsi="Times New Roman" w:cs="Times New Roman"/>
        </w:rPr>
        <w:t>MLOps</w:t>
      </w:r>
      <w:proofErr w:type="spellEnd"/>
      <w:r w:rsidRPr="002619FB">
        <w:rPr>
          <w:rFonts w:ascii="Times New Roman" w:eastAsia="Times New Roman" w:hAnsi="Times New Roman" w:cs="Times New Roman"/>
        </w:rPr>
        <w:t>.</w:t>
      </w:r>
    </w:p>
    <w:p w14:paraId="3A9A48FE" w14:textId="3F084074" w:rsidR="007B134C" w:rsidRDefault="007B134C" w:rsidP="002619FB">
      <w:pPr>
        <w:numPr>
          <w:ilvl w:val="0"/>
          <w:numId w:val="2"/>
        </w:numPr>
        <w:spacing w:line="240" w:lineRule="auto"/>
        <w:jc w:val="both"/>
        <w:rPr>
          <w:rFonts w:ascii="Times New Roman" w:eastAsia="Times New Roman" w:hAnsi="Times New Roman" w:cs="Times New Roman"/>
          <w:bCs/>
        </w:rPr>
      </w:pPr>
      <w:r w:rsidRPr="002619FB">
        <w:rPr>
          <w:rFonts w:ascii="Times New Roman" w:eastAsia="Times New Roman" w:hAnsi="Times New Roman" w:cs="Times New Roman"/>
          <w:b/>
          <w:bCs/>
        </w:rPr>
        <w:t>Collaboration &amp; Leadership:</w:t>
      </w:r>
      <w:r w:rsidRPr="002619FB">
        <w:rPr>
          <w:rFonts w:ascii="Times New Roman" w:eastAsia="Times New Roman" w:hAnsi="Times New Roman" w:cs="Times New Roman"/>
        </w:rPr>
        <w:t xml:space="preserve"> Demonstrated ability to lead cross-functional teams and collaborate with stakeholders to drive data-driven decision-making. Effective mentorship of junior data scientists and interns, fostering</w:t>
      </w:r>
      <w:r w:rsidRPr="007B134C">
        <w:rPr>
          <w:rFonts w:ascii="Times New Roman" w:eastAsia="Times New Roman" w:hAnsi="Times New Roman" w:cs="Times New Roman"/>
          <w:bCs/>
        </w:rPr>
        <w:t xml:space="preserve"> a culture of learning and innovation.</w:t>
      </w:r>
    </w:p>
    <w:p w14:paraId="282BA813" w14:textId="1A921BBC" w:rsidR="00C05AED" w:rsidRPr="009579DA" w:rsidRDefault="00C05AED" w:rsidP="00C05AED">
      <w:pPr>
        <w:numPr>
          <w:ilvl w:val="0"/>
          <w:numId w:val="2"/>
        </w:numPr>
        <w:spacing w:line="240" w:lineRule="auto"/>
        <w:jc w:val="both"/>
        <w:rPr>
          <w:rFonts w:ascii="Times New Roman" w:eastAsia="Times New Roman" w:hAnsi="Times New Roman" w:cs="Times New Roman"/>
        </w:rPr>
      </w:pPr>
      <w:r w:rsidRPr="009579DA">
        <w:rPr>
          <w:rFonts w:ascii="Times New Roman" w:eastAsia="Times New Roman" w:hAnsi="Times New Roman" w:cs="Times New Roman"/>
          <w:b/>
          <w:bCs/>
        </w:rPr>
        <w:t>Data Visualization &amp; Business Intelligence:</w:t>
      </w:r>
      <w:r w:rsidRPr="009579DA">
        <w:rPr>
          <w:rFonts w:ascii="Times New Roman" w:eastAsia="Times New Roman" w:hAnsi="Times New Roman" w:cs="Times New Roman"/>
        </w:rPr>
        <w:t xml:space="preserve"> Skilled </w:t>
      </w:r>
      <w:r w:rsidR="005756BD">
        <w:rPr>
          <w:rFonts w:ascii="Times New Roman" w:eastAsia="Times New Roman" w:hAnsi="Times New Roman" w:cs="Times New Roman"/>
        </w:rPr>
        <w:t xml:space="preserve">creating interactive dashboards and plots with Dash, Flask and </w:t>
      </w:r>
      <w:proofErr w:type="spellStart"/>
      <w:r w:rsidR="005756BD">
        <w:rPr>
          <w:rFonts w:ascii="Times New Roman" w:eastAsia="Times New Roman" w:hAnsi="Times New Roman" w:cs="Times New Roman"/>
        </w:rPr>
        <w:t>plotly</w:t>
      </w:r>
      <w:proofErr w:type="spellEnd"/>
      <w:r w:rsidR="005756BD">
        <w:rPr>
          <w:rFonts w:ascii="Times New Roman" w:eastAsia="Times New Roman" w:hAnsi="Times New Roman" w:cs="Times New Roman"/>
        </w:rPr>
        <w:t xml:space="preserve"> </w:t>
      </w:r>
      <w:r w:rsidR="005756BD" w:rsidRPr="009579DA">
        <w:rPr>
          <w:rFonts w:ascii="Times New Roman" w:eastAsia="Times New Roman" w:hAnsi="Times New Roman" w:cs="Times New Roman"/>
        </w:rPr>
        <w:t>for creating actionable insights</w:t>
      </w:r>
      <w:r w:rsidR="005756BD">
        <w:rPr>
          <w:rFonts w:ascii="Times New Roman" w:eastAsia="Times New Roman" w:hAnsi="Times New Roman" w:cs="Times New Roman"/>
        </w:rPr>
        <w:t xml:space="preserve">. Familiar </w:t>
      </w:r>
      <w:r w:rsidRPr="009579DA">
        <w:rPr>
          <w:rFonts w:ascii="Times New Roman" w:eastAsia="Times New Roman" w:hAnsi="Times New Roman" w:cs="Times New Roman"/>
        </w:rPr>
        <w:t>in Tableau and MS BI, with experience in Google Data Studio.</w:t>
      </w:r>
    </w:p>
    <w:p w14:paraId="59D4B102" w14:textId="48F5FAB3" w:rsidR="00891E6E" w:rsidRPr="00856E09" w:rsidRDefault="007B134C" w:rsidP="002619FB">
      <w:pPr>
        <w:numPr>
          <w:ilvl w:val="0"/>
          <w:numId w:val="2"/>
        </w:numPr>
        <w:spacing w:line="240" w:lineRule="auto"/>
        <w:jc w:val="both"/>
        <w:rPr>
          <w:rFonts w:ascii="Times New Roman" w:eastAsia="Times New Roman" w:hAnsi="Times New Roman" w:cs="Times New Roman"/>
          <w:b/>
        </w:rPr>
      </w:pPr>
      <w:r w:rsidRPr="0089211B">
        <w:rPr>
          <w:rFonts w:ascii="Times New Roman" w:eastAsia="Times New Roman" w:hAnsi="Times New Roman" w:cs="Times New Roman"/>
          <w:b/>
          <w:bCs/>
        </w:rPr>
        <w:t>Strategic Thinking:</w:t>
      </w:r>
      <w:r w:rsidRPr="002619FB">
        <w:rPr>
          <w:rFonts w:ascii="Times New Roman" w:eastAsia="Times New Roman" w:hAnsi="Times New Roman" w:cs="Times New Roman"/>
        </w:rPr>
        <w:t xml:space="preserve"> Proven ability to translate complex data insights into strategic business recommendations</w:t>
      </w:r>
      <w:r w:rsidRPr="007B134C">
        <w:rPr>
          <w:rFonts w:ascii="Times New Roman" w:eastAsia="Times New Roman" w:hAnsi="Times New Roman" w:cs="Times New Roman"/>
          <w:bCs/>
        </w:rPr>
        <w:t>, contributing to improved operational efficiencies and revenue growth.</w:t>
      </w:r>
    </w:p>
    <w:p w14:paraId="39184D56" w14:textId="77777777" w:rsidR="00B25350" w:rsidRDefault="00B25350" w:rsidP="00856E09">
      <w:pPr>
        <w:spacing w:line="240" w:lineRule="auto"/>
        <w:jc w:val="both"/>
        <w:rPr>
          <w:rFonts w:ascii="Times New Roman" w:eastAsia="Times New Roman" w:hAnsi="Times New Roman" w:cs="Times New Roman"/>
          <w:b/>
        </w:rPr>
      </w:pPr>
    </w:p>
    <w:p w14:paraId="260FE935" w14:textId="77777777" w:rsidR="004F09D5" w:rsidRPr="00941841" w:rsidRDefault="004F09D5" w:rsidP="00856E09">
      <w:pPr>
        <w:spacing w:line="240" w:lineRule="auto"/>
        <w:jc w:val="both"/>
        <w:rPr>
          <w:rFonts w:ascii="Times New Roman" w:eastAsia="Times New Roman" w:hAnsi="Times New Roman" w:cs="Times New Roman"/>
          <w:b/>
        </w:rPr>
      </w:pPr>
    </w:p>
    <w:p w14:paraId="1F26FB80" w14:textId="75BC2828" w:rsidR="00913323" w:rsidRDefault="00551078" w:rsidP="00913323">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PROFESSIONAL</w:t>
      </w:r>
      <w:r w:rsidR="00913323">
        <w:rPr>
          <w:rFonts w:ascii="Times New Roman" w:eastAsia="Times New Roman" w:hAnsi="Times New Roman" w:cs="Times New Roman"/>
          <w:b/>
        </w:rPr>
        <w:t xml:space="preserve"> EXPERIENCE</w:t>
      </w:r>
    </w:p>
    <w:p w14:paraId="358B0FED" w14:textId="60A3EA87" w:rsidR="00913323" w:rsidRPr="00A57DDC" w:rsidRDefault="00DC14E6" w:rsidP="00913323">
      <w:pPr>
        <w:tabs>
          <w:tab w:val="right" w:pos="10080"/>
        </w:tabs>
        <w:spacing w:line="220" w:lineRule="auto"/>
        <w:rPr>
          <w:rFonts w:ascii="Times New Roman" w:eastAsia="Times New Roman" w:hAnsi="Times New Roman" w:cs="Times New Roman"/>
          <w:b/>
          <w:lang w:val="en-US"/>
        </w:rPr>
      </w:pPr>
      <w:r w:rsidRPr="00A57DDC">
        <w:rPr>
          <w:rFonts w:ascii="Times New Roman" w:eastAsia="Times New Roman" w:hAnsi="Times New Roman" w:cs="Times New Roman"/>
          <w:b/>
          <w:lang w:val="en-US"/>
        </w:rPr>
        <w:t>H.E.B, Inc</w:t>
      </w:r>
      <w:r w:rsidR="00913323" w:rsidRPr="00A57DDC">
        <w:rPr>
          <w:rFonts w:ascii="Times New Roman" w:eastAsia="Times New Roman" w:hAnsi="Times New Roman" w:cs="Times New Roman"/>
          <w:b/>
          <w:lang w:val="en-US"/>
        </w:rPr>
        <w:tab/>
        <w:t xml:space="preserve"> </w:t>
      </w:r>
      <w:r w:rsidR="00AC6C21" w:rsidRPr="00A57DDC">
        <w:rPr>
          <w:rFonts w:ascii="Times New Roman" w:eastAsia="Times New Roman" w:hAnsi="Times New Roman" w:cs="Times New Roman"/>
          <w:b/>
          <w:lang w:val="en-US"/>
        </w:rPr>
        <w:t>San Antonio, Texas</w:t>
      </w:r>
    </w:p>
    <w:p w14:paraId="32EEDA4E" w14:textId="44FD9293" w:rsidR="00913323" w:rsidRDefault="00DC14E6" w:rsidP="00913323">
      <w:pPr>
        <w:tabs>
          <w:tab w:val="right" w:pos="10080"/>
        </w:tabs>
        <w:spacing w:line="220" w:lineRule="auto"/>
        <w:rPr>
          <w:rFonts w:ascii="Times New Roman" w:eastAsia="Times New Roman" w:hAnsi="Times New Roman" w:cs="Times New Roman"/>
          <w:i/>
        </w:rPr>
      </w:pPr>
      <w:r>
        <w:rPr>
          <w:rFonts w:ascii="Times New Roman" w:eastAsia="Times New Roman" w:hAnsi="Times New Roman" w:cs="Times New Roman"/>
          <w:i/>
        </w:rPr>
        <w:t xml:space="preserve">Senior </w:t>
      </w:r>
      <w:r w:rsidR="000B3C96">
        <w:rPr>
          <w:rFonts w:ascii="Times New Roman" w:eastAsia="Times New Roman" w:hAnsi="Times New Roman" w:cs="Times New Roman"/>
          <w:i/>
        </w:rPr>
        <w:t>Data Scientist</w:t>
      </w:r>
      <w:r w:rsidR="00913323">
        <w:rPr>
          <w:rFonts w:ascii="Times New Roman" w:eastAsia="Times New Roman" w:hAnsi="Times New Roman" w:cs="Times New Roman"/>
          <w:i/>
        </w:rPr>
        <w:tab/>
      </w:r>
      <w:r>
        <w:rPr>
          <w:rFonts w:ascii="Times New Roman" w:eastAsia="Times New Roman" w:hAnsi="Times New Roman" w:cs="Times New Roman"/>
          <w:i/>
        </w:rPr>
        <w:t>February</w:t>
      </w:r>
      <w:r w:rsidR="000B3C96">
        <w:rPr>
          <w:rFonts w:ascii="Times New Roman" w:eastAsia="Times New Roman" w:hAnsi="Times New Roman" w:cs="Times New Roman"/>
          <w:i/>
        </w:rPr>
        <w:t xml:space="preserve"> 20</w:t>
      </w:r>
      <w:r w:rsidR="003259CD">
        <w:rPr>
          <w:rFonts w:ascii="Times New Roman" w:eastAsia="Times New Roman" w:hAnsi="Times New Roman" w:cs="Times New Roman"/>
          <w:i/>
        </w:rPr>
        <w:t>2</w:t>
      </w:r>
      <w:r>
        <w:rPr>
          <w:rFonts w:ascii="Times New Roman" w:eastAsia="Times New Roman" w:hAnsi="Times New Roman" w:cs="Times New Roman"/>
          <w:i/>
        </w:rPr>
        <w:t>0</w:t>
      </w:r>
      <w:r w:rsidR="003259CD">
        <w:rPr>
          <w:rFonts w:ascii="Times New Roman" w:eastAsia="Times New Roman" w:hAnsi="Times New Roman" w:cs="Times New Roman"/>
          <w:i/>
        </w:rPr>
        <w:t>-present</w:t>
      </w:r>
    </w:p>
    <w:p w14:paraId="214CC258" w14:textId="06899725" w:rsidR="00271DF7" w:rsidRDefault="00271DF7" w:rsidP="004F09D5">
      <w:pPr>
        <w:numPr>
          <w:ilvl w:val="0"/>
          <w:numId w:val="2"/>
        </w:numPr>
        <w:spacing w:line="240" w:lineRule="auto"/>
        <w:jc w:val="both"/>
        <w:rPr>
          <w:ins w:id="1" w:author="Alireza Zarreh" w:date="2025-01-30T22:19:00Z" w16du:dateUtc="2025-01-31T04:19:00Z"/>
          <w:rFonts w:ascii="Times New Roman" w:eastAsia="Times New Roman" w:hAnsi="Times New Roman" w:cs="Times New Roman"/>
        </w:rPr>
      </w:pPr>
      <w:ins w:id="2" w:author="Alireza Zarreh" w:date="2025-01-30T22:19:00Z" w16du:dateUtc="2025-01-31T04:19:00Z">
        <w:r>
          <w:rPr>
            <w:rFonts w:ascii="Times New Roman" w:eastAsia="Times New Roman" w:hAnsi="Times New Roman" w:cs="Times New Roman"/>
          </w:rPr>
          <w:t>Supply chain project</w:t>
        </w:r>
      </w:ins>
    </w:p>
    <w:p w14:paraId="172D2B85" w14:textId="002ED33A" w:rsidR="00271DF7" w:rsidRDefault="00271DF7" w:rsidP="004F09D5">
      <w:pPr>
        <w:numPr>
          <w:ilvl w:val="0"/>
          <w:numId w:val="2"/>
        </w:numPr>
        <w:spacing w:line="240" w:lineRule="auto"/>
        <w:jc w:val="both"/>
        <w:rPr>
          <w:ins w:id="3" w:author="Alireza Zarreh" w:date="2025-01-30T22:34:00Z" w16du:dateUtc="2025-01-31T04:34:00Z"/>
          <w:rFonts w:ascii="Times New Roman" w:eastAsia="Times New Roman" w:hAnsi="Times New Roman" w:cs="Times New Roman"/>
        </w:rPr>
      </w:pPr>
      <w:ins w:id="4" w:author="Alireza Zarreh" w:date="2025-01-30T22:19:00Z" w16du:dateUtc="2025-01-31T04:19:00Z">
        <w:r>
          <w:rPr>
            <w:rFonts w:ascii="Times New Roman" w:eastAsia="Times New Roman" w:hAnsi="Times New Roman" w:cs="Times New Roman"/>
          </w:rPr>
          <w:t>Assortment planning projects</w:t>
        </w:r>
      </w:ins>
    </w:p>
    <w:p w14:paraId="2211E44E" w14:textId="06C1EA41" w:rsidR="0000467C" w:rsidRDefault="0000467C" w:rsidP="004F09D5">
      <w:pPr>
        <w:numPr>
          <w:ilvl w:val="0"/>
          <w:numId w:val="2"/>
        </w:numPr>
        <w:spacing w:line="240" w:lineRule="auto"/>
        <w:jc w:val="both"/>
        <w:rPr>
          <w:ins w:id="5" w:author="Alireza Zarreh" w:date="2025-01-30T22:19:00Z" w16du:dateUtc="2025-01-31T04:19:00Z"/>
          <w:rFonts w:ascii="Times New Roman" w:eastAsia="Times New Roman" w:hAnsi="Times New Roman" w:cs="Times New Roman"/>
        </w:rPr>
      </w:pPr>
      <w:proofErr w:type="spellStart"/>
      <w:ins w:id="6" w:author="Alireza Zarreh" w:date="2025-01-30T22:34:00Z" w16du:dateUtc="2025-01-31T04:34:00Z">
        <w:r>
          <w:rPr>
            <w:rFonts w:ascii="Times New Roman" w:eastAsia="Times New Roman" w:hAnsi="Times New Roman" w:cs="Times New Roman"/>
          </w:rPr>
          <w:t>Gforce</w:t>
        </w:r>
        <w:proofErr w:type="spellEnd"/>
        <w:r>
          <w:rPr>
            <w:rFonts w:ascii="Times New Roman" w:eastAsia="Times New Roman" w:hAnsi="Times New Roman" w:cs="Times New Roman"/>
          </w:rPr>
          <w:t xml:space="preserve"> (Generative AI force) cont</w:t>
        </w:r>
      </w:ins>
      <w:ins w:id="7" w:author="Alireza Zarreh" w:date="2025-01-30T22:35:00Z" w16du:dateUtc="2025-01-31T04:35:00Z">
        <w:r>
          <w:rPr>
            <w:rFonts w:ascii="Times New Roman" w:eastAsia="Times New Roman" w:hAnsi="Times New Roman" w:cs="Times New Roman"/>
          </w:rPr>
          <w:t xml:space="preserve">ributing to multiple GenAI projects for recipe chatbots, </w:t>
        </w:r>
        <w:proofErr w:type="spellStart"/>
        <w:r>
          <w:rPr>
            <w:rFonts w:ascii="Times New Roman" w:eastAsia="Times New Roman" w:hAnsi="Times New Roman" w:cs="Times New Roman"/>
          </w:rPr>
          <w:t>leverging</w:t>
        </w:r>
        <w:proofErr w:type="spellEnd"/>
        <w:r>
          <w:rPr>
            <w:rFonts w:ascii="Times New Roman" w:eastAsia="Times New Roman" w:hAnsi="Times New Roman" w:cs="Times New Roman"/>
          </w:rPr>
          <w:t xml:space="preserve"> Open AI fine-tuned or R</w:t>
        </w:r>
      </w:ins>
      <w:ins w:id="8" w:author="Alireza Zarreh" w:date="2025-01-30T22:36:00Z" w16du:dateUtc="2025-01-31T04:36:00Z">
        <w:r>
          <w:rPr>
            <w:rFonts w:ascii="Times New Roman" w:eastAsia="Times New Roman" w:hAnsi="Times New Roman" w:cs="Times New Roman"/>
          </w:rPr>
          <w:t xml:space="preserve">AG. </w:t>
        </w:r>
      </w:ins>
    </w:p>
    <w:p w14:paraId="5DF7616D" w14:textId="42CF2F0C" w:rsidR="00881D9E" w:rsidRPr="00881D9E" w:rsidRDefault="00881D9E" w:rsidP="004F09D5">
      <w:pPr>
        <w:numPr>
          <w:ilvl w:val="0"/>
          <w:numId w:val="2"/>
        </w:numPr>
        <w:spacing w:line="240" w:lineRule="auto"/>
        <w:jc w:val="both"/>
        <w:rPr>
          <w:rFonts w:ascii="Times New Roman" w:eastAsia="Times New Roman" w:hAnsi="Times New Roman" w:cs="Times New Roman"/>
        </w:rPr>
      </w:pPr>
      <w:r w:rsidRPr="00881D9E">
        <w:rPr>
          <w:rFonts w:ascii="Times New Roman" w:eastAsia="Times New Roman" w:hAnsi="Times New Roman" w:cs="Times New Roman"/>
        </w:rPr>
        <w:t>Led the design and implementation of a forecasting engine using Ray</w:t>
      </w:r>
      <w:r w:rsidR="00F309D0">
        <w:rPr>
          <w:rFonts w:ascii="Times New Roman" w:eastAsia="Times New Roman" w:hAnsi="Times New Roman" w:cs="Times New Roman"/>
        </w:rPr>
        <w:t xml:space="preserve">, </w:t>
      </w:r>
      <w:proofErr w:type="spellStart"/>
      <w:r w:rsidR="00F309D0">
        <w:rPr>
          <w:rFonts w:ascii="Times New Roman" w:eastAsia="Times New Roman" w:hAnsi="Times New Roman" w:cs="Times New Roman"/>
        </w:rPr>
        <w:t>VertexAI</w:t>
      </w:r>
      <w:proofErr w:type="spellEnd"/>
      <w:r w:rsidR="00F309D0">
        <w:rPr>
          <w:rFonts w:ascii="Times New Roman" w:eastAsia="Times New Roman" w:hAnsi="Times New Roman" w:cs="Times New Roman"/>
        </w:rPr>
        <w:t xml:space="preserve"> on</w:t>
      </w:r>
      <w:r w:rsidRPr="00881D9E">
        <w:rPr>
          <w:rFonts w:ascii="Times New Roman" w:eastAsia="Times New Roman" w:hAnsi="Times New Roman" w:cs="Times New Roman"/>
        </w:rPr>
        <w:t xml:space="preserve"> GCP</w:t>
      </w:r>
      <w:r w:rsidR="00F309D0">
        <w:rPr>
          <w:rFonts w:ascii="Times New Roman" w:eastAsia="Times New Roman" w:hAnsi="Times New Roman" w:cs="Times New Roman"/>
        </w:rPr>
        <w:t xml:space="preserve"> and </w:t>
      </w:r>
      <w:proofErr w:type="spellStart"/>
      <w:r w:rsidR="00F309D0">
        <w:rPr>
          <w:rFonts w:ascii="Times New Roman" w:eastAsia="Times New Roman" w:hAnsi="Times New Roman" w:cs="Times New Roman"/>
        </w:rPr>
        <w:t>Dataform</w:t>
      </w:r>
      <w:proofErr w:type="spellEnd"/>
      <w:r w:rsidRPr="00881D9E">
        <w:rPr>
          <w:rFonts w:ascii="Times New Roman" w:eastAsia="Times New Roman" w:hAnsi="Times New Roman" w:cs="Times New Roman"/>
        </w:rPr>
        <w:t xml:space="preserve">, </w:t>
      </w:r>
      <w:r w:rsidR="0040667C" w:rsidRPr="00F309D0">
        <w:rPr>
          <w:rFonts w:ascii="Times New Roman" w:eastAsia="Times New Roman" w:hAnsi="Times New Roman" w:cs="Times New Roman"/>
        </w:rPr>
        <w:t>using various local and global models from conventional time series to state of art deep learning techniques</w:t>
      </w:r>
      <w:r w:rsidR="0040667C" w:rsidRPr="00881D9E">
        <w:rPr>
          <w:rFonts w:ascii="Times New Roman" w:eastAsia="Times New Roman" w:hAnsi="Times New Roman" w:cs="Times New Roman"/>
        </w:rPr>
        <w:t xml:space="preserve"> </w:t>
      </w:r>
      <w:r w:rsidRPr="00881D9E">
        <w:rPr>
          <w:rFonts w:ascii="Times New Roman" w:eastAsia="Times New Roman" w:hAnsi="Times New Roman" w:cs="Times New Roman"/>
        </w:rPr>
        <w:t>achieving a 9% error reduction and a 15% reduction for promoted items, enhancing inventory efficiency by 5%.</w:t>
      </w:r>
    </w:p>
    <w:p w14:paraId="76618D2D" w14:textId="43155E82" w:rsidR="00881D9E" w:rsidRPr="00881D9E" w:rsidRDefault="00F309D0" w:rsidP="004F09D5">
      <w:pPr>
        <w:numPr>
          <w:ilvl w:val="0"/>
          <w:numId w:val="2"/>
        </w:numPr>
        <w:spacing w:line="240" w:lineRule="auto"/>
        <w:jc w:val="both"/>
        <w:rPr>
          <w:rFonts w:ascii="Times New Roman" w:eastAsia="Times New Roman" w:hAnsi="Times New Roman" w:cs="Times New Roman"/>
        </w:rPr>
      </w:pPr>
      <w:r w:rsidRPr="00F309D0">
        <w:rPr>
          <w:rFonts w:ascii="Times New Roman" w:eastAsia="Times New Roman" w:hAnsi="Times New Roman" w:cs="Times New Roman"/>
        </w:rPr>
        <w:t>Transformed promotional forecasting platform to Pyspark distributed computing from R and scala, revisit and upgrade the logics and models in AWS which resulted in 2% reducing in error and astonishing nearly 70% in runtime</w:t>
      </w:r>
      <w:r w:rsidR="00881D9E" w:rsidRPr="00881D9E">
        <w:rPr>
          <w:rFonts w:ascii="Times New Roman" w:eastAsia="Times New Roman" w:hAnsi="Times New Roman" w:cs="Times New Roman"/>
        </w:rPr>
        <w:t>.</w:t>
      </w:r>
    </w:p>
    <w:p w14:paraId="1771FDD9" w14:textId="77777777" w:rsidR="00881D9E" w:rsidRPr="00881D9E" w:rsidRDefault="00881D9E" w:rsidP="004F09D5">
      <w:pPr>
        <w:numPr>
          <w:ilvl w:val="0"/>
          <w:numId w:val="2"/>
        </w:numPr>
        <w:spacing w:line="240" w:lineRule="auto"/>
        <w:jc w:val="both"/>
        <w:rPr>
          <w:rFonts w:ascii="Times New Roman" w:eastAsia="Times New Roman" w:hAnsi="Times New Roman" w:cs="Times New Roman"/>
        </w:rPr>
      </w:pPr>
      <w:r w:rsidRPr="00881D9E">
        <w:rPr>
          <w:rFonts w:ascii="Times New Roman" w:eastAsia="Times New Roman" w:hAnsi="Times New Roman" w:cs="Times New Roman"/>
        </w:rPr>
        <w:t>Developed PipeLearner, a Spark distributed package, cutting down model training and deployment time by over 50%.</w:t>
      </w:r>
    </w:p>
    <w:p w14:paraId="02E41D3E" w14:textId="665F4005" w:rsidR="003966A5" w:rsidRDefault="00F309D0" w:rsidP="00E84F91">
      <w:pPr>
        <w:numPr>
          <w:ilvl w:val="0"/>
          <w:numId w:val="2"/>
        </w:numPr>
        <w:spacing w:line="240" w:lineRule="auto"/>
        <w:jc w:val="both"/>
        <w:rPr>
          <w:rFonts w:ascii="Times New Roman" w:eastAsia="Times New Roman" w:hAnsi="Times New Roman" w:cs="Times New Roman"/>
        </w:rPr>
      </w:pPr>
      <w:r w:rsidRPr="00F309D0">
        <w:rPr>
          <w:rFonts w:ascii="Times New Roman" w:eastAsia="Times New Roman" w:hAnsi="Times New Roman" w:cs="Times New Roman"/>
        </w:rPr>
        <w:t xml:space="preserve">Directed multiple price/promotion optimization projects, consisting delivering both the predictive and prescriptive modeling, using </w:t>
      </w:r>
      <w:proofErr w:type="spellStart"/>
      <w:r w:rsidRPr="00F309D0">
        <w:rPr>
          <w:rFonts w:ascii="Times New Roman" w:eastAsia="Times New Roman" w:hAnsi="Times New Roman" w:cs="Times New Roman"/>
        </w:rPr>
        <w:t>XGboost</w:t>
      </w:r>
      <w:proofErr w:type="spellEnd"/>
      <w:r w:rsidRPr="00F309D0">
        <w:rPr>
          <w:rFonts w:ascii="Times New Roman" w:eastAsia="Times New Roman" w:hAnsi="Times New Roman" w:cs="Times New Roman"/>
        </w:rPr>
        <w:t xml:space="preserve"> and Linear family models</w:t>
      </w:r>
      <w:r w:rsidR="0040667C">
        <w:rPr>
          <w:rFonts w:ascii="Times New Roman" w:eastAsia="Times New Roman" w:hAnsi="Times New Roman" w:cs="Times New Roman"/>
        </w:rPr>
        <w:t xml:space="preserve"> at scale</w:t>
      </w:r>
      <w:r w:rsidRPr="00F309D0">
        <w:rPr>
          <w:rFonts w:ascii="Times New Roman" w:eastAsia="Times New Roman" w:hAnsi="Times New Roman" w:cs="Times New Roman"/>
        </w:rPr>
        <w:t xml:space="preserve"> for predictive part and use linear</w:t>
      </w:r>
      <w:r w:rsidR="0040667C">
        <w:rPr>
          <w:rFonts w:ascii="Times New Roman" w:eastAsia="Times New Roman" w:hAnsi="Times New Roman" w:cs="Times New Roman"/>
        </w:rPr>
        <w:t xml:space="preserve"> </w:t>
      </w:r>
      <w:r w:rsidRPr="00F309D0">
        <w:rPr>
          <w:rFonts w:ascii="Times New Roman" w:eastAsia="Times New Roman" w:hAnsi="Times New Roman" w:cs="Times New Roman"/>
        </w:rPr>
        <w:t>programming</w:t>
      </w:r>
      <w:r w:rsidR="0040667C">
        <w:rPr>
          <w:rFonts w:ascii="Times New Roman" w:eastAsia="Times New Roman" w:hAnsi="Times New Roman" w:cs="Times New Roman"/>
        </w:rPr>
        <w:t xml:space="preserve"> and </w:t>
      </w:r>
      <w:r w:rsidRPr="00F309D0">
        <w:rPr>
          <w:rFonts w:ascii="Times New Roman" w:eastAsia="Times New Roman" w:hAnsi="Times New Roman" w:cs="Times New Roman"/>
        </w:rPr>
        <w:t>meta-heuristics for optimization, resulting in extreme satisfaction in super users, increasing revenue for markdown products by 5%, reduce stock out and expiring products</w:t>
      </w:r>
      <w:r w:rsidR="00E84F91" w:rsidRPr="00E84F91">
        <w:rPr>
          <w:rFonts w:ascii="Times New Roman" w:eastAsia="Times New Roman" w:hAnsi="Times New Roman" w:cs="Times New Roman"/>
        </w:rPr>
        <w:t>.</w:t>
      </w:r>
    </w:p>
    <w:p w14:paraId="4CA6DC51" w14:textId="77777777" w:rsidR="00F53441" w:rsidRDefault="00F53441" w:rsidP="00913323">
      <w:pPr>
        <w:tabs>
          <w:tab w:val="right" w:pos="10080"/>
        </w:tabs>
        <w:spacing w:line="220" w:lineRule="auto"/>
        <w:rPr>
          <w:rFonts w:ascii="Times New Roman" w:eastAsia="Times New Roman" w:hAnsi="Times New Roman" w:cs="Times New Roman"/>
          <w:b/>
          <w:lang w:val="en-US"/>
        </w:rPr>
      </w:pPr>
    </w:p>
    <w:p w14:paraId="32F24E80" w14:textId="6012CF48" w:rsidR="00913323" w:rsidRPr="00D42629" w:rsidRDefault="00D42629" w:rsidP="00913323">
      <w:pPr>
        <w:tabs>
          <w:tab w:val="right" w:pos="10080"/>
        </w:tabs>
        <w:spacing w:line="220" w:lineRule="auto"/>
        <w:rPr>
          <w:rFonts w:ascii="Times New Roman" w:eastAsia="Times New Roman" w:hAnsi="Times New Roman" w:cs="Times New Roman"/>
          <w:b/>
          <w:lang w:val="en-US"/>
        </w:rPr>
      </w:pPr>
      <w:r w:rsidRPr="00D42629">
        <w:rPr>
          <w:rFonts w:ascii="Times New Roman" w:eastAsia="Times New Roman" w:hAnsi="Times New Roman" w:cs="Times New Roman"/>
          <w:b/>
          <w:lang w:val="en-US"/>
        </w:rPr>
        <w:t xml:space="preserve">University of </w:t>
      </w:r>
      <w:r>
        <w:rPr>
          <w:rFonts w:ascii="Times New Roman" w:eastAsia="Times New Roman" w:hAnsi="Times New Roman" w:cs="Times New Roman"/>
          <w:b/>
          <w:lang w:val="en-US"/>
        </w:rPr>
        <w:t xml:space="preserve">Texas at San Antonio </w:t>
      </w:r>
      <w:r w:rsidR="003B75C0" w:rsidRPr="00D42629">
        <w:rPr>
          <w:rFonts w:ascii="Times New Roman" w:eastAsia="Times New Roman" w:hAnsi="Times New Roman" w:cs="Times New Roman"/>
          <w:b/>
          <w:lang w:val="en-US"/>
        </w:rPr>
        <w:tab/>
        <w:t xml:space="preserve"> </w:t>
      </w:r>
      <w:r w:rsidR="00E84F91" w:rsidRPr="00D42629">
        <w:rPr>
          <w:rFonts w:ascii="Times New Roman" w:eastAsia="Times New Roman" w:hAnsi="Times New Roman" w:cs="Times New Roman"/>
          <w:b/>
          <w:lang w:val="en-US"/>
        </w:rPr>
        <w:t>San Antonio, Texas</w:t>
      </w:r>
    </w:p>
    <w:p w14:paraId="14BA42FE" w14:textId="46978CF1" w:rsidR="00913323" w:rsidRDefault="00A15BE3" w:rsidP="00913323">
      <w:pPr>
        <w:tabs>
          <w:tab w:val="right" w:pos="10080"/>
        </w:tabs>
        <w:spacing w:line="220" w:lineRule="auto"/>
        <w:rPr>
          <w:rFonts w:ascii="Times New Roman" w:eastAsia="Times New Roman" w:hAnsi="Times New Roman" w:cs="Times New Roman"/>
          <w:i/>
        </w:rPr>
      </w:pPr>
      <w:r w:rsidRPr="00A15BE3">
        <w:rPr>
          <w:rFonts w:ascii="Times New Roman" w:eastAsia="Times New Roman" w:hAnsi="Times New Roman" w:cs="Times New Roman"/>
          <w:i/>
        </w:rPr>
        <w:t>Research Assistant/Instructor/Teaching Assistant</w:t>
      </w:r>
      <w:r w:rsidR="00913323">
        <w:rPr>
          <w:rFonts w:ascii="Times New Roman" w:eastAsia="Times New Roman" w:hAnsi="Times New Roman" w:cs="Times New Roman"/>
          <w:i/>
        </w:rPr>
        <w:tab/>
      </w:r>
      <w:r w:rsidR="0075191F">
        <w:rPr>
          <w:rFonts w:ascii="Times New Roman" w:eastAsia="Times New Roman" w:hAnsi="Times New Roman" w:cs="Times New Roman"/>
          <w:i/>
        </w:rPr>
        <w:t>20</w:t>
      </w:r>
      <w:r>
        <w:rPr>
          <w:rFonts w:ascii="Times New Roman" w:eastAsia="Times New Roman" w:hAnsi="Times New Roman" w:cs="Times New Roman"/>
          <w:i/>
        </w:rPr>
        <w:t>16</w:t>
      </w:r>
      <w:r w:rsidR="0075191F">
        <w:rPr>
          <w:rFonts w:ascii="Times New Roman" w:eastAsia="Times New Roman" w:hAnsi="Times New Roman" w:cs="Times New Roman"/>
          <w:i/>
        </w:rPr>
        <w:t>- 20</w:t>
      </w:r>
      <w:r>
        <w:rPr>
          <w:rFonts w:ascii="Times New Roman" w:eastAsia="Times New Roman" w:hAnsi="Times New Roman" w:cs="Times New Roman"/>
          <w:i/>
        </w:rPr>
        <w:t>19</w:t>
      </w:r>
    </w:p>
    <w:p w14:paraId="6FE2212F" w14:textId="77777777" w:rsidR="00881D9E" w:rsidRPr="00881D9E" w:rsidRDefault="00881D9E" w:rsidP="004F09D5">
      <w:pPr>
        <w:numPr>
          <w:ilvl w:val="0"/>
          <w:numId w:val="2"/>
        </w:numPr>
        <w:spacing w:line="240" w:lineRule="auto"/>
        <w:jc w:val="both"/>
        <w:rPr>
          <w:rFonts w:ascii="Times New Roman" w:eastAsia="Times New Roman" w:hAnsi="Times New Roman" w:cs="Times New Roman"/>
        </w:rPr>
      </w:pPr>
      <w:r w:rsidRPr="00881D9E">
        <w:rPr>
          <w:rFonts w:ascii="Times New Roman" w:eastAsia="Times New Roman" w:hAnsi="Times New Roman" w:cs="Times New Roman"/>
        </w:rPr>
        <w:t>Enhanced predictive accuracy in educational research using advanced statistical and machine learning techniques, significantly influencing student success strategies.</w:t>
      </w:r>
    </w:p>
    <w:p w14:paraId="511FF1CC" w14:textId="77777777" w:rsidR="00881D9E" w:rsidRPr="00881D9E" w:rsidRDefault="00881D9E" w:rsidP="004F09D5">
      <w:pPr>
        <w:numPr>
          <w:ilvl w:val="0"/>
          <w:numId w:val="2"/>
        </w:numPr>
        <w:spacing w:line="240" w:lineRule="auto"/>
        <w:jc w:val="both"/>
        <w:rPr>
          <w:rFonts w:ascii="Times New Roman" w:eastAsia="Times New Roman" w:hAnsi="Times New Roman" w:cs="Times New Roman"/>
        </w:rPr>
      </w:pPr>
      <w:r w:rsidRPr="00881D9E">
        <w:rPr>
          <w:rFonts w:ascii="Times New Roman" w:eastAsia="Times New Roman" w:hAnsi="Times New Roman" w:cs="Times New Roman"/>
        </w:rPr>
        <w:t>Conducted actionable cybersecurity research with a game theory approach, enhancing security for manufacturing data systems.</w:t>
      </w:r>
    </w:p>
    <w:p w14:paraId="03E5B38F" w14:textId="1942B7D0" w:rsidR="008B1F6B" w:rsidRDefault="00881D9E" w:rsidP="000543EF">
      <w:pPr>
        <w:numPr>
          <w:ilvl w:val="0"/>
          <w:numId w:val="2"/>
        </w:numPr>
        <w:spacing w:line="240" w:lineRule="auto"/>
        <w:jc w:val="both"/>
        <w:rPr>
          <w:rFonts w:ascii="Times New Roman" w:eastAsia="Times New Roman" w:hAnsi="Times New Roman" w:cs="Times New Roman"/>
        </w:rPr>
      </w:pPr>
      <w:r w:rsidRPr="00881D9E">
        <w:rPr>
          <w:rFonts w:ascii="Times New Roman" w:eastAsia="Times New Roman" w:hAnsi="Times New Roman" w:cs="Times New Roman"/>
        </w:rPr>
        <w:t>Improved shop floor scheduling efficiency in a virtual manufacturing environment using optimization algorithms.</w:t>
      </w:r>
    </w:p>
    <w:p w14:paraId="2A55FC54" w14:textId="77777777" w:rsidR="00F53441" w:rsidRDefault="00F53441" w:rsidP="000543EF">
      <w:pPr>
        <w:tabs>
          <w:tab w:val="right" w:pos="10080"/>
        </w:tabs>
        <w:spacing w:line="220" w:lineRule="auto"/>
        <w:rPr>
          <w:rFonts w:ascii="Times New Roman" w:eastAsia="Times New Roman" w:hAnsi="Times New Roman" w:cs="Times New Roman"/>
          <w:b/>
          <w:lang w:val="en-US"/>
        </w:rPr>
      </w:pPr>
    </w:p>
    <w:p w14:paraId="56C72C3F" w14:textId="385EDD21" w:rsidR="000543EF" w:rsidRPr="00D42629" w:rsidRDefault="00CF7439" w:rsidP="000543EF">
      <w:pPr>
        <w:tabs>
          <w:tab w:val="right" w:pos="10080"/>
        </w:tabs>
        <w:spacing w:line="220" w:lineRule="auto"/>
        <w:rPr>
          <w:rFonts w:ascii="Times New Roman" w:eastAsia="Times New Roman" w:hAnsi="Times New Roman" w:cs="Times New Roman"/>
          <w:b/>
          <w:lang w:val="en-US"/>
        </w:rPr>
      </w:pPr>
      <w:r>
        <w:rPr>
          <w:rFonts w:ascii="Times New Roman" w:eastAsia="Times New Roman" w:hAnsi="Times New Roman" w:cs="Times New Roman"/>
          <w:b/>
          <w:lang w:val="en-US"/>
        </w:rPr>
        <w:t>Reef Chemical Industries Complex</w:t>
      </w:r>
      <w:r w:rsidR="000543EF">
        <w:rPr>
          <w:rFonts w:ascii="Times New Roman" w:eastAsia="Times New Roman" w:hAnsi="Times New Roman" w:cs="Times New Roman"/>
          <w:b/>
          <w:lang w:val="en-US"/>
        </w:rPr>
        <w:t xml:space="preserve"> </w:t>
      </w:r>
      <w:r w:rsidR="000543EF" w:rsidRPr="00D42629">
        <w:rPr>
          <w:rFonts w:ascii="Times New Roman" w:eastAsia="Times New Roman" w:hAnsi="Times New Roman" w:cs="Times New Roman"/>
          <w:b/>
          <w:lang w:val="en-US"/>
        </w:rPr>
        <w:tab/>
        <w:t xml:space="preserve"> </w:t>
      </w:r>
      <w:r>
        <w:rPr>
          <w:rFonts w:ascii="Times New Roman" w:eastAsia="Times New Roman" w:hAnsi="Times New Roman" w:cs="Times New Roman"/>
          <w:b/>
          <w:lang w:val="en-US"/>
        </w:rPr>
        <w:t>Esfahan, Iran</w:t>
      </w:r>
    </w:p>
    <w:p w14:paraId="31F93EA2" w14:textId="7E42D578" w:rsidR="000543EF" w:rsidRDefault="004C5F5C" w:rsidP="000543EF">
      <w:pPr>
        <w:tabs>
          <w:tab w:val="right" w:pos="10080"/>
        </w:tabs>
        <w:spacing w:line="220" w:lineRule="auto"/>
        <w:rPr>
          <w:rFonts w:ascii="Times New Roman" w:eastAsia="Times New Roman" w:hAnsi="Times New Roman" w:cs="Times New Roman"/>
          <w:i/>
        </w:rPr>
      </w:pPr>
      <w:r w:rsidRPr="004C5F5C">
        <w:rPr>
          <w:rFonts w:ascii="Times New Roman" w:eastAsia="Times New Roman" w:hAnsi="Times New Roman" w:cs="Times New Roman"/>
          <w:i/>
        </w:rPr>
        <w:t>Manufacturing/Enterprise Data Analytics Manager</w:t>
      </w:r>
      <w:r w:rsidR="000543EF">
        <w:rPr>
          <w:rFonts w:ascii="Times New Roman" w:eastAsia="Times New Roman" w:hAnsi="Times New Roman" w:cs="Times New Roman"/>
          <w:i/>
        </w:rPr>
        <w:tab/>
        <w:t>201</w:t>
      </w:r>
      <w:r w:rsidR="00563C3E">
        <w:rPr>
          <w:rFonts w:ascii="Times New Roman" w:eastAsia="Times New Roman" w:hAnsi="Times New Roman" w:cs="Times New Roman"/>
          <w:i/>
        </w:rPr>
        <w:t>3</w:t>
      </w:r>
      <w:r w:rsidR="000543EF">
        <w:rPr>
          <w:rFonts w:ascii="Times New Roman" w:eastAsia="Times New Roman" w:hAnsi="Times New Roman" w:cs="Times New Roman"/>
          <w:i/>
        </w:rPr>
        <w:t>- 201</w:t>
      </w:r>
      <w:r w:rsidR="00563C3E">
        <w:rPr>
          <w:rFonts w:ascii="Times New Roman" w:eastAsia="Times New Roman" w:hAnsi="Times New Roman" w:cs="Times New Roman"/>
          <w:i/>
        </w:rPr>
        <w:t>5</w:t>
      </w:r>
    </w:p>
    <w:p w14:paraId="1C8BD4E7" w14:textId="1F522B14" w:rsidR="0074576D" w:rsidRDefault="0074576D" w:rsidP="004F09D5">
      <w:pPr>
        <w:numPr>
          <w:ilvl w:val="0"/>
          <w:numId w:val="2"/>
        </w:numPr>
        <w:spacing w:line="240" w:lineRule="auto"/>
        <w:jc w:val="both"/>
        <w:rPr>
          <w:rFonts w:ascii="Times New Roman" w:eastAsia="Times New Roman" w:hAnsi="Times New Roman" w:cs="Times New Roman"/>
        </w:rPr>
      </w:pPr>
      <w:ins w:id="9" w:author="Alireza Zarreh" w:date="2025-01-30T21:59:00Z" w16du:dateUtc="2025-01-31T03:59:00Z">
        <w:r w:rsidRPr="0074576D">
          <w:rPr>
            <w:rFonts w:ascii="Times New Roman" w:eastAsia="Times New Roman" w:hAnsi="Times New Roman" w:cs="Times New Roman"/>
          </w:rPr>
          <w:t>Developed and implemented a machine learning-based anomaly detection system for predictive maintenance, reducing machinery downtime by 30% and saving the company over $200K annually. Utilized Python, Scikit-Learn, and TensorFlow to analyze real-time operational data, effectively identifying potential failures and enhancing maintenance schedules.</w:t>
        </w:r>
      </w:ins>
    </w:p>
    <w:p w14:paraId="60970D78" w14:textId="790A55D5" w:rsidR="0099041B" w:rsidRPr="0099041B" w:rsidRDefault="0099041B" w:rsidP="004F09D5">
      <w:pPr>
        <w:numPr>
          <w:ilvl w:val="0"/>
          <w:numId w:val="2"/>
        </w:numPr>
        <w:spacing w:line="240" w:lineRule="auto"/>
        <w:jc w:val="both"/>
        <w:rPr>
          <w:rFonts w:ascii="Times New Roman" w:eastAsia="Times New Roman" w:hAnsi="Times New Roman" w:cs="Times New Roman"/>
        </w:rPr>
      </w:pPr>
      <w:r w:rsidRPr="0099041B">
        <w:rPr>
          <w:rFonts w:ascii="Times New Roman" w:eastAsia="Times New Roman" w:hAnsi="Times New Roman" w:cs="Times New Roman"/>
        </w:rPr>
        <w:t>Implemented predictive maintenance models, significantly improving operational efficiency and equipment lifespan.</w:t>
      </w:r>
    </w:p>
    <w:p w14:paraId="4B069677" w14:textId="345799EC" w:rsidR="000543EF" w:rsidRDefault="0099041B" w:rsidP="007762E9">
      <w:pPr>
        <w:numPr>
          <w:ilvl w:val="0"/>
          <w:numId w:val="2"/>
        </w:numPr>
        <w:spacing w:line="240" w:lineRule="auto"/>
        <w:jc w:val="both"/>
        <w:rPr>
          <w:rFonts w:ascii="Times New Roman" w:eastAsia="Times New Roman" w:hAnsi="Times New Roman" w:cs="Times New Roman"/>
        </w:rPr>
      </w:pPr>
      <w:r w:rsidRPr="0099041B">
        <w:rPr>
          <w:rFonts w:ascii="Times New Roman" w:eastAsia="Times New Roman" w:hAnsi="Times New Roman" w:cs="Times New Roman"/>
        </w:rPr>
        <w:t>Designed comprehensive data structures for operations tracking, boosting data analysis productivity and decision-making.</w:t>
      </w:r>
    </w:p>
    <w:p w14:paraId="73062914" w14:textId="77777777" w:rsidR="00F53441" w:rsidRDefault="00F53441" w:rsidP="000543EF">
      <w:pPr>
        <w:tabs>
          <w:tab w:val="right" w:pos="10080"/>
        </w:tabs>
        <w:spacing w:line="220" w:lineRule="auto"/>
        <w:rPr>
          <w:rFonts w:ascii="Times New Roman" w:eastAsia="Times New Roman" w:hAnsi="Times New Roman" w:cs="Times New Roman"/>
          <w:b/>
          <w:lang w:val="en-US"/>
        </w:rPr>
      </w:pPr>
    </w:p>
    <w:p w14:paraId="10B106B3" w14:textId="3FBDE4FA" w:rsidR="000543EF" w:rsidRPr="00D42629" w:rsidRDefault="00DF5206" w:rsidP="000543EF">
      <w:pPr>
        <w:tabs>
          <w:tab w:val="right" w:pos="10080"/>
        </w:tabs>
        <w:spacing w:line="220" w:lineRule="auto"/>
        <w:rPr>
          <w:rFonts w:ascii="Times New Roman" w:eastAsia="Times New Roman" w:hAnsi="Times New Roman" w:cs="Times New Roman"/>
          <w:b/>
          <w:lang w:val="en-US"/>
        </w:rPr>
      </w:pPr>
      <w:r>
        <w:rPr>
          <w:rFonts w:ascii="Times New Roman" w:eastAsia="Times New Roman" w:hAnsi="Times New Roman" w:cs="Times New Roman"/>
          <w:b/>
          <w:lang w:val="en-US"/>
        </w:rPr>
        <w:t>Isfahan Steel Complex</w:t>
      </w:r>
      <w:r w:rsidR="000543EF">
        <w:rPr>
          <w:rFonts w:ascii="Times New Roman" w:eastAsia="Times New Roman" w:hAnsi="Times New Roman" w:cs="Times New Roman"/>
          <w:b/>
          <w:lang w:val="en-US"/>
        </w:rPr>
        <w:t xml:space="preserve"> </w:t>
      </w:r>
      <w:r w:rsidR="000543EF" w:rsidRPr="00D42629">
        <w:rPr>
          <w:rFonts w:ascii="Times New Roman" w:eastAsia="Times New Roman" w:hAnsi="Times New Roman" w:cs="Times New Roman"/>
          <w:b/>
          <w:lang w:val="en-US"/>
        </w:rPr>
        <w:tab/>
        <w:t xml:space="preserve"> </w:t>
      </w:r>
      <w:r>
        <w:rPr>
          <w:rFonts w:ascii="Times New Roman" w:eastAsia="Times New Roman" w:hAnsi="Times New Roman" w:cs="Times New Roman"/>
          <w:b/>
          <w:lang w:val="en-US"/>
        </w:rPr>
        <w:t>Esfahan, Iran</w:t>
      </w:r>
    </w:p>
    <w:p w14:paraId="725ACD4D" w14:textId="6246932A" w:rsidR="000543EF" w:rsidRDefault="00295540" w:rsidP="000543EF">
      <w:pPr>
        <w:tabs>
          <w:tab w:val="right" w:pos="10080"/>
        </w:tabs>
        <w:spacing w:line="220" w:lineRule="auto"/>
        <w:rPr>
          <w:rFonts w:ascii="Times New Roman" w:eastAsia="Times New Roman" w:hAnsi="Times New Roman" w:cs="Times New Roman"/>
          <w:i/>
        </w:rPr>
      </w:pPr>
      <w:r w:rsidRPr="00295540">
        <w:rPr>
          <w:rFonts w:ascii="Times New Roman" w:eastAsia="Times New Roman" w:hAnsi="Times New Roman" w:cs="Times New Roman"/>
          <w:i/>
        </w:rPr>
        <w:t>Data Analyst/Consultant</w:t>
      </w:r>
      <w:r w:rsidR="000543EF">
        <w:rPr>
          <w:rFonts w:ascii="Times New Roman" w:eastAsia="Times New Roman" w:hAnsi="Times New Roman" w:cs="Times New Roman"/>
          <w:i/>
        </w:rPr>
        <w:tab/>
        <w:t>20</w:t>
      </w:r>
      <w:r>
        <w:rPr>
          <w:rFonts w:ascii="Times New Roman" w:eastAsia="Times New Roman" w:hAnsi="Times New Roman" w:cs="Times New Roman"/>
          <w:i/>
        </w:rPr>
        <w:t>09</w:t>
      </w:r>
      <w:r w:rsidR="000543EF">
        <w:rPr>
          <w:rFonts w:ascii="Times New Roman" w:eastAsia="Times New Roman" w:hAnsi="Times New Roman" w:cs="Times New Roman"/>
          <w:i/>
        </w:rPr>
        <w:t>- 201</w:t>
      </w:r>
      <w:r w:rsidR="00F53441">
        <w:rPr>
          <w:rFonts w:ascii="Times New Roman" w:eastAsia="Times New Roman" w:hAnsi="Times New Roman" w:cs="Times New Roman"/>
          <w:i/>
        </w:rPr>
        <w:t>3</w:t>
      </w:r>
    </w:p>
    <w:p w14:paraId="300B886D" w14:textId="70BB4399" w:rsidR="00F9254E" w:rsidRPr="00F9254E" w:rsidRDefault="000E2880" w:rsidP="004F09D5">
      <w:pPr>
        <w:numPr>
          <w:ilvl w:val="0"/>
          <w:numId w:val="2"/>
        </w:numPr>
        <w:spacing w:line="240" w:lineRule="auto"/>
        <w:jc w:val="both"/>
        <w:rPr>
          <w:rFonts w:ascii="Times New Roman" w:eastAsia="Times New Roman" w:hAnsi="Times New Roman" w:cs="Times New Roman"/>
        </w:rPr>
      </w:pPr>
      <w:r>
        <w:rPr>
          <w:rFonts w:ascii="Times New Roman" w:eastAsia="Times New Roman" w:hAnsi="Times New Roman" w:cs="Times New Roman"/>
        </w:rPr>
        <w:t>Led the implementation of an o</w:t>
      </w:r>
      <w:r w:rsidR="00F9254E" w:rsidRPr="00F9254E">
        <w:rPr>
          <w:rFonts w:ascii="Times New Roman" w:eastAsia="Times New Roman" w:hAnsi="Times New Roman" w:cs="Times New Roman"/>
        </w:rPr>
        <w:t xml:space="preserve">ptimized </w:t>
      </w:r>
      <w:r>
        <w:rPr>
          <w:rFonts w:ascii="Times New Roman" w:eastAsia="Times New Roman" w:hAnsi="Times New Roman" w:cs="Times New Roman"/>
        </w:rPr>
        <w:t>maintenance system</w:t>
      </w:r>
      <w:r w:rsidR="00F9254E" w:rsidRPr="00F9254E">
        <w:rPr>
          <w:rFonts w:ascii="Times New Roman" w:eastAsia="Times New Roman" w:hAnsi="Times New Roman" w:cs="Times New Roman"/>
        </w:rPr>
        <w:t xml:space="preserve">, reducing unplanned downtime significantly through improved </w:t>
      </w:r>
      <w:r w:rsidR="00F9254E" w:rsidRPr="004F09D5">
        <w:rPr>
          <w:rFonts w:ascii="Times New Roman" w:eastAsia="Times New Roman" w:hAnsi="Times New Roman" w:cs="Times New Roman"/>
          <w:lang w:val="en-US"/>
        </w:rPr>
        <w:t>machinery</w:t>
      </w:r>
      <w:r w:rsidR="00F9254E" w:rsidRPr="00F9254E">
        <w:rPr>
          <w:rFonts w:ascii="Times New Roman" w:eastAsia="Times New Roman" w:hAnsi="Times New Roman" w:cs="Times New Roman"/>
        </w:rPr>
        <w:t xml:space="preserve"> health forecasting.</w:t>
      </w:r>
    </w:p>
    <w:p w14:paraId="050392EF" w14:textId="0712FC50" w:rsidR="00913323" w:rsidRPr="00DF5206" w:rsidRDefault="00F9254E" w:rsidP="00DF5206">
      <w:pPr>
        <w:numPr>
          <w:ilvl w:val="0"/>
          <w:numId w:val="2"/>
        </w:numPr>
        <w:spacing w:line="240" w:lineRule="auto"/>
        <w:jc w:val="both"/>
        <w:rPr>
          <w:rFonts w:ascii="Times New Roman" w:eastAsia="Times New Roman" w:hAnsi="Times New Roman" w:cs="Times New Roman"/>
          <w:lang w:val="en-US"/>
        </w:rPr>
      </w:pPr>
      <w:r w:rsidRPr="00F9254E">
        <w:rPr>
          <w:rFonts w:ascii="Times New Roman" w:eastAsia="Times New Roman" w:hAnsi="Times New Roman" w:cs="Times New Roman"/>
        </w:rPr>
        <w:t>Applied statistical analysis to emergency maintenance data, achieving a marked reduction in emergency repairs.</w:t>
      </w:r>
    </w:p>
    <w:p w14:paraId="6189A039" w14:textId="77777777" w:rsidR="00D3380F" w:rsidRDefault="00D3380F" w:rsidP="003144ED">
      <w:pPr>
        <w:pBdr>
          <w:bottom w:val="single" w:sz="4" w:space="1" w:color="000000"/>
        </w:pBdr>
        <w:tabs>
          <w:tab w:val="right" w:pos="10627"/>
        </w:tabs>
        <w:spacing w:line="240" w:lineRule="auto"/>
        <w:rPr>
          <w:rFonts w:ascii="Times New Roman" w:eastAsia="Times New Roman" w:hAnsi="Times New Roman" w:cs="Times New Roman"/>
          <w:b/>
          <w:caps/>
        </w:rPr>
      </w:pPr>
    </w:p>
    <w:p w14:paraId="1EB76146" w14:textId="02E9DB02" w:rsidR="00D3380F" w:rsidRDefault="00551078" w:rsidP="00D3380F">
      <w:pPr>
        <w:pBdr>
          <w:bottom w:val="single" w:sz="4" w:space="1" w:color="000000"/>
        </w:pBdr>
        <w:tabs>
          <w:tab w:val="right" w:pos="10627"/>
        </w:tabs>
        <w:spacing w:line="240" w:lineRule="auto"/>
        <w:rPr>
          <w:rFonts w:ascii="Times New Roman" w:eastAsia="Times New Roman" w:hAnsi="Times New Roman" w:cs="Times New Roman"/>
          <w:b/>
          <w:smallCaps/>
          <w:u w:val="single"/>
        </w:rPr>
      </w:pPr>
      <w:r>
        <w:rPr>
          <w:rFonts w:ascii="Times New Roman" w:eastAsia="Times New Roman" w:hAnsi="Times New Roman" w:cs="Times New Roman"/>
          <w:b/>
        </w:rPr>
        <w:t>TEACHING</w:t>
      </w:r>
      <w:r w:rsidR="00D3380F">
        <w:rPr>
          <w:rFonts w:ascii="Times New Roman" w:eastAsia="Times New Roman" w:hAnsi="Times New Roman" w:cs="Times New Roman"/>
          <w:b/>
        </w:rPr>
        <w:t xml:space="preserve"> EXPERIENCE</w:t>
      </w:r>
    </w:p>
    <w:p w14:paraId="202E59BD" w14:textId="77777777" w:rsidR="00F55D80" w:rsidRPr="00D42629" w:rsidRDefault="00F55D80" w:rsidP="00F55D80">
      <w:pPr>
        <w:tabs>
          <w:tab w:val="right" w:pos="10080"/>
        </w:tabs>
        <w:spacing w:line="220" w:lineRule="auto"/>
        <w:rPr>
          <w:rFonts w:ascii="Times New Roman" w:eastAsia="Times New Roman" w:hAnsi="Times New Roman" w:cs="Times New Roman"/>
          <w:b/>
          <w:lang w:val="en-US"/>
        </w:rPr>
      </w:pPr>
      <w:r w:rsidRPr="00D42629">
        <w:rPr>
          <w:rFonts w:ascii="Times New Roman" w:eastAsia="Times New Roman" w:hAnsi="Times New Roman" w:cs="Times New Roman"/>
          <w:b/>
          <w:lang w:val="en-US"/>
        </w:rPr>
        <w:t xml:space="preserve">University of </w:t>
      </w:r>
      <w:r>
        <w:rPr>
          <w:rFonts w:ascii="Times New Roman" w:eastAsia="Times New Roman" w:hAnsi="Times New Roman" w:cs="Times New Roman"/>
          <w:b/>
          <w:lang w:val="en-US"/>
        </w:rPr>
        <w:t xml:space="preserve">Texas at San Antonio </w:t>
      </w:r>
      <w:r w:rsidRPr="00D42629">
        <w:rPr>
          <w:rFonts w:ascii="Times New Roman" w:eastAsia="Times New Roman" w:hAnsi="Times New Roman" w:cs="Times New Roman"/>
          <w:b/>
          <w:lang w:val="en-US"/>
        </w:rPr>
        <w:tab/>
        <w:t xml:space="preserve"> San Antonio, Texas</w:t>
      </w:r>
    </w:p>
    <w:p w14:paraId="2D356C39" w14:textId="5554E05C" w:rsidR="00F55D80" w:rsidRDefault="00F55D80" w:rsidP="00F55D80">
      <w:pPr>
        <w:tabs>
          <w:tab w:val="right" w:pos="10080"/>
        </w:tabs>
        <w:spacing w:line="220" w:lineRule="auto"/>
        <w:rPr>
          <w:rFonts w:ascii="Times New Roman" w:eastAsia="Times New Roman" w:hAnsi="Times New Roman" w:cs="Times New Roman"/>
          <w:i/>
        </w:rPr>
      </w:pPr>
      <w:r w:rsidRPr="00F55D80">
        <w:rPr>
          <w:rFonts w:ascii="Times New Roman" w:eastAsia="Times New Roman" w:hAnsi="Times New Roman" w:cs="Times New Roman"/>
          <w:i/>
        </w:rPr>
        <w:lastRenderedPageBreak/>
        <w:t>Instructor and Teaching Assistant II</w:t>
      </w:r>
      <w:r>
        <w:rPr>
          <w:rFonts w:ascii="Times New Roman" w:eastAsia="Times New Roman" w:hAnsi="Times New Roman" w:cs="Times New Roman"/>
          <w:i/>
        </w:rPr>
        <w:tab/>
        <w:t>2016- 2019</w:t>
      </w:r>
    </w:p>
    <w:p w14:paraId="45A7C76D" w14:textId="683A3E07" w:rsidR="00A32170" w:rsidRPr="00A32170" w:rsidRDefault="00A32170" w:rsidP="009B4E16">
      <w:pPr>
        <w:numPr>
          <w:ilvl w:val="0"/>
          <w:numId w:val="2"/>
        </w:numPr>
        <w:spacing w:line="240" w:lineRule="auto"/>
        <w:jc w:val="both"/>
        <w:rPr>
          <w:rFonts w:ascii="Times New Roman" w:eastAsia="Times New Roman" w:hAnsi="Times New Roman" w:cs="Times New Roman"/>
        </w:rPr>
      </w:pPr>
      <w:r w:rsidRPr="00A32170">
        <w:rPr>
          <w:rFonts w:ascii="Times New Roman" w:eastAsia="Times New Roman" w:hAnsi="Times New Roman" w:cs="Times New Roman"/>
        </w:rPr>
        <w:t>Instructor: Engineering Graphics and Practice (ME1403)</w:t>
      </w:r>
    </w:p>
    <w:p w14:paraId="509A7651" w14:textId="1C4A5E09" w:rsidR="00A32170" w:rsidRDefault="00A32170" w:rsidP="009B4E16">
      <w:pPr>
        <w:numPr>
          <w:ilvl w:val="0"/>
          <w:numId w:val="2"/>
        </w:numPr>
        <w:spacing w:line="240" w:lineRule="auto"/>
        <w:jc w:val="both"/>
        <w:rPr>
          <w:rFonts w:ascii="Times New Roman" w:eastAsia="Times New Roman" w:hAnsi="Times New Roman" w:cs="Times New Roman"/>
        </w:rPr>
      </w:pPr>
      <w:r w:rsidRPr="00A32170">
        <w:rPr>
          <w:rFonts w:ascii="Times New Roman" w:eastAsia="Times New Roman" w:hAnsi="Times New Roman" w:cs="Times New Roman"/>
        </w:rPr>
        <w:t xml:space="preserve">Teaching Assistant: Linear &amp; Mixed Integer </w:t>
      </w:r>
      <w:proofErr w:type="spellStart"/>
      <w:r w:rsidRPr="00A32170">
        <w:rPr>
          <w:rFonts w:ascii="Times New Roman" w:eastAsia="Times New Roman" w:hAnsi="Times New Roman" w:cs="Times New Roman"/>
        </w:rPr>
        <w:t>Optimiz</w:t>
      </w:r>
      <w:proofErr w:type="spellEnd"/>
      <w:r w:rsidRPr="00A32170">
        <w:rPr>
          <w:rFonts w:ascii="Times New Roman" w:eastAsia="Times New Roman" w:hAnsi="Times New Roman" w:cs="Times New Roman"/>
        </w:rPr>
        <w:t xml:space="preserve"> (EGR6033), Machine Learning and Data Analytics (ME5433), Adv </w:t>
      </w:r>
      <w:proofErr w:type="spellStart"/>
      <w:r w:rsidRPr="00A32170">
        <w:rPr>
          <w:rFonts w:ascii="Times New Roman" w:eastAsia="Times New Roman" w:hAnsi="Times New Roman" w:cs="Times New Roman"/>
        </w:rPr>
        <w:t>Mfg</w:t>
      </w:r>
      <w:proofErr w:type="spellEnd"/>
      <w:r w:rsidRPr="00A32170">
        <w:rPr>
          <w:rFonts w:ascii="Times New Roman" w:eastAsia="Times New Roman" w:hAnsi="Times New Roman" w:cs="Times New Roman"/>
        </w:rPr>
        <w:t xml:space="preserve"> Systems Engineering (ME5603), Engineering Graphics and Practice (ME 1403 labs, </w:t>
      </w:r>
      <w:proofErr w:type="spellStart"/>
      <w:r w:rsidRPr="00A32170">
        <w:rPr>
          <w:rFonts w:ascii="Times New Roman" w:eastAsia="Times New Roman" w:hAnsi="Times New Roman" w:cs="Times New Roman"/>
        </w:rPr>
        <w:t>Solidworks</w:t>
      </w:r>
      <w:proofErr w:type="spellEnd"/>
      <w:r w:rsidRPr="00A32170">
        <w:rPr>
          <w:rFonts w:ascii="Times New Roman" w:eastAsia="Times New Roman" w:hAnsi="Times New Roman" w:cs="Times New Roman"/>
        </w:rPr>
        <w:t>), Material Engineering Lab (ME 3113)</w:t>
      </w:r>
    </w:p>
    <w:p w14:paraId="594E6E29" w14:textId="77777777" w:rsidR="007C52D8" w:rsidRDefault="007C52D8" w:rsidP="00123FF2">
      <w:pPr>
        <w:spacing w:line="240" w:lineRule="auto"/>
        <w:ind w:left="360"/>
        <w:jc w:val="both"/>
        <w:rPr>
          <w:rFonts w:ascii="Times New Roman" w:eastAsia="Times New Roman" w:hAnsi="Times New Roman" w:cs="Times New Roman"/>
        </w:rPr>
      </w:pPr>
    </w:p>
    <w:p w14:paraId="35DA4B45" w14:textId="57330B41" w:rsidR="00996D25" w:rsidRPr="00D42629" w:rsidRDefault="00996D25" w:rsidP="00996D25">
      <w:pPr>
        <w:tabs>
          <w:tab w:val="right" w:pos="10080"/>
        </w:tabs>
        <w:spacing w:line="220" w:lineRule="auto"/>
        <w:rPr>
          <w:rFonts w:ascii="Times New Roman" w:eastAsia="Times New Roman" w:hAnsi="Times New Roman" w:cs="Times New Roman"/>
          <w:b/>
          <w:lang w:val="en-US"/>
        </w:rPr>
      </w:pPr>
      <w:r>
        <w:rPr>
          <w:rFonts w:ascii="Times New Roman" w:eastAsia="Times New Roman" w:hAnsi="Times New Roman" w:cs="Times New Roman"/>
          <w:b/>
          <w:lang w:val="en-US"/>
        </w:rPr>
        <w:t xml:space="preserve">Azad University </w:t>
      </w:r>
      <w:r w:rsidRPr="00D42629">
        <w:rPr>
          <w:rFonts w:ascii="Times New Roman" w:eastAsia="Times New Roman" w:hAnsi="Times New Roman" w:cs="Times New Roman"/>
          <w:b/>
          <w:lang w:val="en-US"/>
        </w:rPr>
        <w:tab/>
        <w:t xml:space="preserve"> </w:t>
      </w:r>
      <w:r w:rsidR="007C52D8">
        <w:rPr>
          <w:rFonts w:ascii="Times New Roman" w:eastAsia="Times New Roman" w:hAnsi="Times New Roman" w:cs="Times New Roman"/>
          <w:b/>
          <w:lang w:val="en-US"/>
        </w:rPr>
        <w:t>Eghlid</w:t>
      </w:r>
      <w:r w:rsidRPr="00D42629">
        <w:rPr>
          <w:rFonts w:ascii="Times New Roman" w:eastAsia="Times New Roman" w:hAnsi="Times New Roman" w:cs="Times New Roman"/>
          <w:b/>
          <w:lang w:val="en-US"/>
        </w:rPr>
        <w:t xml:space="preserve">, </w:t>
      </w:r>
      <w:r w:rsidR="007C52D8">
        <w:rPr>
          <w:rFonts w:ascii="Times New Roman" w:eastAsia="Times New Roman" w:hAnsi="Times New Roman" w:cs="Times New Roman"/>
          <w:b/>
          <w:lang w:val="en-US"/>
        </w:rPr>
        <w:t>Iran</w:t>
      </w:r>
    </w:p>
    <w:p w14:paraId="128656F5" w14:textId="4345A9F9" w:rsidR="00996D25" w:rsidRDefault="00996D25" w:rsidP="00996D25">
      <w:pPr>
        <w:tabs>
          <w:tab w:val="right" w:pos="10080"/>
        </w:tabs>
        <w:spacing w:line="220" w:lineRule="auto"/>
        <w:rPr>
          <w:rFonts w:ascii="Times New Roman" w:eastAsia="Times New Roman" w:hAnsi="Times New Roman" w:cs="Times New Roman"/>
          <w:i/>
        </w:rPr>
      </w:pPr>
      <w:r w:rsidRPr="009B4E16">
        <w:rPr>
          <w:rFonts w:ascii="Times New Roman" w:eastAsia="Times New Roman" w:hAnsi="Times New Roman" w:cs="Times New Roman"/>
          <w:i/>
        </w:rPr>
        <w:t>Faculty member</w:t>
      </w:r>
      <w:r w:rsidR="0062538C">
        <w:rPr>
          <w:rFonts w:ascii="Times New Roman" w:eastAsia="Times New Roman" w:hAnsi="Times New Roman" w:cs="Times New Roman"/>
          <w:i/>
        </w:rPr>
        <w:t xml:space="preserve">, department of Manufacturing System and Industrial Engineering </w:t>
      </w:r>
      <w:r>
        <w:rPr>
          <w:rFonts w:ascii="Times New Roman" w:eastAsia="Times New Roman" w:hAnsi="Times New Roman" w:cs="Times New Roman"/>
          <w:i/>
        </w:rPr>
        <w:tab/>
        <w:t>2008- 2014</w:t>
      </w:r>
    </w:p>
    <w:p w14:paraId="6641AB7C" w14:textId="77777777" w:rsidR="004F09D5" w:rsidRDefault="004F09D5" w:rsidP="00996D25">
      <w:pPr>
        <w:tabs>
          <w:tab w:val="right" w:pos="10080"/>
        </w:tabs>
        <w:spacing w:line="220" w:lineRule="auto"/>
        <w:rPr>
          <w:rFonts w:ascii="Times New Roman" w:eastAsia="Times New Roman" w:hAnsi="Times New Roman" w:cs="Times New Roman"/>
          <w:i/>
        </w:rPr>
      </w:pPr>
    </w:p>
    <w:p w14:paraId="50258DB9" w14:textId="77777777" w:rsidR="00E32AF9" w:rsidRDefault="00E32AF9" w:rsidP="00E32AF9">
      <w:pPr>
        <w:tabs>
          <w:tab w:val="right" w:pos="10080"/>
        </w:tabs>
        <w:spacing w:line="220" w:lineRule="auto"/>
        <w:rPr>
          <w:rFonts w:ascii="Times New Roman" w:eastAsia="Times New Roman" w:hAnsi="Times New Roman" w:cs="Times New Roman"/>
          <w:i/>
        </w:rPr>
      </w:pPr>
    </w:p>
    <w:p w14:paraId="4BBAC2E8" w14:textId="2277D028" w:rsidR="00E32AF9" w:rsidRPr="005E2AA6" w:rsidRDefault="00E32AF9" w:rsidP="00E32AF9">
      <w:pPr>
        <w:pBdr>
          <w:bottom w:val="single" w:sz="4" w:space="1" w:color="000000"/>
        </w:pBdr>
        <w:tabs>
          <w:tab w:val="right" w:pos="10627"/>
        </w:tabs>
        <w:spacing w:line="240" w:lineRule="auto"/>
        <w:rPr>
          <w:rFonts w:ascii="Times New Roman" w:eastAsia="Times New Roman" w:hAnsi="Times New Roman" w:cs="Times New Roman"/>
          <w:b/>
          <w:caps/>
          <w:smallCaps/>
          <w:u w:val="single"/>
        </w:rPr>
      </w:pPr>
      <w:r>
        <w:rPr>
          <w:rFonts w:ascii="Times New Roman" w:eastAsia="Times New Roman" w:hAnsi="Times New Roman" w:cs="Times New Roman"/>
          <w:b/>
          <w:caps/>
        </w:rPr>
        <w:t>Projects</w:t>
      </w:r>
    </w:p>
    <w:p w14:paraId="56D409CF" w14:textId="01AF59B2" w:rsidR="00E32AF9" w:rsidDel="009766B0" w:rsidRDefault="00E32AF9" w:rsidP="00E32AF9">
      <w:pPr>
        <w:pStyle w:val="Profile"/>
        <w:numPr>
          <w:ilvl w:val="0"/>
          <w:numId w:val="2"/>
        </w:numPr>
        <w:rPr>
          <w:del w:id="10" w:author="Alireza Zarreh" w:date="2025-01-30T22:13:00Z" w16du:dateUtc="2025-01-31T04:13:00Z"/>
        </w:rPr>
      </w:pPr>
      <w:del w:id="11" w:author="Alireza Zarreh" w:date="2025-01-30T22:13:00Z" w16du:dateUtc="2025-01-31T04:13:00Z">
        <w:r w:rsidRPr="00E32AF9" w:rsidDel="009766B0">
          <w:delText>GenU Project:</w:delText>
        </w:r>
        <w:r w:rsidDel="009766B0">
          <w:delText xml:space="preserve"> Parsing the data and feed it to an </w:delText>
        </w:r>
        <w:r w:rsidRPr="00E32AF9" w:rsidDel="009766B0">
          <w:delText>LLM model</w:delText>
        </w:r>
        <w:r w:rsidDel="009766B0">
          <w:delText xml:space="preserve"> Tools as </w:delText>
        </w:r>
        <w:r w:rsidR="0074576D" w:rsidDel="009766B0">
          <w:delText>model</w:delText>
        </w:r>
        <w:r w:rsidDel="009766B0">
          <w:delText xml:space="preserve"> </w:delText>
        </w:r>
        <w:r w:rsidRPr="00E32AF9" w:rsidDel="009766B0">
          <w:delText xml:space="preserve"> </w:delText>
        </w:r>
        <w:r w:rsidDel="009766B0">
          <w:delText xml:space="preserve">with RAG and tools to </w:delText>
        </w:r>
      </w:del>
    </w:p>
    <w:p w14:paraId="231B68E6" w14:textId="3FF1E0C3" w:rsidR="0074576D" w:rsidDel="009766B0" w:rsidRDefault="0074576D" w:rsidP="0074576D">
      <w:pPr>
        <w:pStyle w:val="Profile"/>
        <w:numPr>
          <w:ilvl w:val="1"/>
          <w:numId w:val="2"/>
        </w:numPr>
        <w:rPr>
          <w:del w:id="12" w:author="Alireza Zarreh" w:date="2025-01-30T22:13:00Z" w16du:dateUtc="2025-01-31T04:13:00Z"/>
        </w:rPr>
      </w:pPr>
      <w:del w:id="13" w:author="Alireza Zarreh" w:date="2025-01-30T22:13:00Z" w16du:dateUtc="2025-01-31T04:13:00Z">
        <w:r w:rsidDel="009766B0">
          <w:delText>Leveraging LLM, RAG and fine-tuned models to provide the best service for university phd students for finding the best positions.</w:delText>
        </w:r>
      </w:del>
    </w:p>
    <w:p w14:paraId="18A5F895" w14:textId="1CA6EE71" w:rsidR="00F47634" w:rsidRDefault="0074576D" w:rsidP="00F47634">
      <w:pPr>
        <w:pStyle w:val="Profile"/>
        <w:numPr>
          <w:ilvl w:val="0"/>
          <w:numId w:val="2"/>
        </w:numPr>
        <w:rPr>
          <w:ins w:id="14" w:author="Alireza Zarreh" w:date="2025-01-30T22:12:00Z" w16du:dateUtc="2025-01-31T04:12:00Z"/>
        </w:rPr>
        <w:pPrChange w:id="15" w:author="Alireza Zarreh" w:date="2025-01-30T22:12:00Z" w16du:dateUtc="2025-01-31T04:12:00Z">
          <w:pPr>
            <w:pStyle w:val="Profile"/>
          </w:pPr>
        </w:pPrChange>
      </w:pPr>
      <w:del w:id="16" w:author="Alireza Zarreh" w:date="2025-01-30T22:13:00Z" w16du:dateUtc="2025-01-31T04:13:00Z">
        <w:r w:rsidDel="009766B0">
          <w:delText>Graph analysis for UFC ranking</w:delText>
        </w:r>
      </w:del>
      <w:ins w:id="17" w:author="Alireza Zarreh" w:date="2025-01-30T22:12:00Z" w16du:dateUtc="2025-01-31T04:12:00Z">
        <w:r w:rsidR="00F47634">
          <w:t>Led the development of an AI-driven platform to assist PhD applicants in selecting optimal universities and advisors, leveraging OpenAI and Claude LLMs. Engineered a multi-stage pipeline that:</w:t>
        </w:r>
      </w:ins>
    </w:p>
    <w:p w14:paraId="323E2AD8" w14:textId="77777777" w:rsidR="00F47634" w:rsidRDefault="00F47634" w:rsidP="00F47634">
      <w:pPr>
        <w:pStyle w:val="Profile"/>
        <w:numPr>
          <w:ilvl w:val="0"/>
          <w:numId w:val="9"/>
        </w:numPr>
        <w:rPr>
          <w:ins w:id="18" w:author="Alireza Zarreh" w:date="2025-01-30T22:12:00Z" w16du:dateUtc="2025-01-31T04:12:00Z"/>
        </w:rPr>
        <w:pPrChange w:id="19" w:author="Alireza Zarreh" w:date="2025-01-30T22:12:00Z" w16du:dateUtc="2025-01-31T04:12:00Z">
          <w:pPr>
            <w:pStyle w:val="Profile"/>
          </w:pPr>
        </w:pPrChange>
      </w:pPr>
      <w:ins w:id="20" w:author="Alireza Zarreh" w:date="2025-01-30T22:12:00Z" w16du:dateUtc="2025-01-31T04:12:00Z">
        <w:r>
          <w:t>Automated Data Collection: Programmed LLMs to preprocess and extract relevant academic data from multiple websites.</w:t>
        </w:r>
      </w:ins>
    </w:p>
    <w:p w14:paraId="15FE7B96" w14:textId="77777777" w:rsidR="00F47634" w:rsidRDefault="00F47634" w:rsidP="00F47634">
      <w:pPr>
        <w:pStyle w:val="Profile"/>
        <w:numPr>
          <w:ilvl w:val="0"/>
          <w:numId w:val="9"/>
        </w:numPr>
        <w:rPr>
          <w:ins w:id="21" w:author="Alireza Zarreh" w:date="2025-01-30T22:12:00Z" w16du:dateUtc="2025-01-31T04:12:00Z"/>
        </w:rPr>
        <w:pPrChange w:id="22" w:author="Alireza Zarreh" w:date="2025-01-30T22:12:00Z" w16du:dateUtc="2025-01-31T04:12:00Z">
          <w:pPr>
            <w:pStyle w:val="Profile"/>
          </w:pPr>
        </w:pPrChange>
      </w:pPr>
      <w:ins w:id="23" w:author="Alireza Zarreh" w:date="2025-01-30T22:12:00Z" w16du:dateUtc="2025-01-31T04:12:00Z">
        <w:r>
          <w:t>Knowledge Integration: Implemented a Retrieval-Augmented Generation (RAG) model to create a dynamic knowledge base, enhancing the LLM's response accuracy to user queries.</w:t>
        </w:r>
      </w:ins>
    </w:p>
    <w:p w14:paraId="5ED7D82C" w14:textId="77777777" w:rsidR="00F47634" w:rsidRDefault="00F47634" w:rsidP="00F47634">
      <w:pPr>
        <w:pStyle w:val="Profile"/>
        <w:numPr>
          <w:ilvl w:val="0"/>
          <w:numId w:val="9"/>
        </w:numPr>
        <w:rPr>
          <w:ins w:id="24" w:author="Alireza Zarreh" w:date="2025-01-30T22:12:00Z" w16du:dateUtc="2025-01-31T04:12:00Z"/>
        </w:rPr>
        <w:pPrChange w:id="25" w:author="Alireza Zarreh" w:date="2025-01-30T22:12:00Z" w16du:dateUtc="2025-01-31T04:12:00Z">
          <w:pPr>
            <w:pStyle w:val="Profile"/>
          </w:pPr>
        </w:pPrChange>
      </w:pPr>
      <w:ins w:id="26" w:author="Alireza Zarreh" w:date="2025-01-30T22:12:00Z" w16du:dateUtc="2025-01-31T04:12:00Z">
        <w:r>
          <w:t>Application Tools: Developed auxiliary AI tools to refine resumes, personalize Statements of Purpose (SOP), and generate tailored emails for applicant-professor communications.</w:t>
        </w:r>
      </w:ins>
    </w:p>
    <w:p w14:paraId="33A050FF" w14:textId="198CF00C" w:rsidR="00F47634" w:rsidRDefault="00F47634" w:rsidP="00F47634">
      <w:pPr>
        <w:pStyle w:val="Profile"/>
        <w:numPr>
          <w:ilvl w:val="0"/>
          <w:numId w:val="9"/>
        </w:numPr>
        <w:pPrChange w:id="27" w:author="Alireza Zarreh" w:date="2025-01-30T22:12:00Z" w16du:dateUtc="2025-01-31T04:12:00Z">
          <w:pPr>
            <w:pStyle w:val="Profile"/>
            <w:numPr>
              <w:numId w:val="2"/>
            </w:numPr>
            <w:ind w:left="360" w:hanging="360"/>
          </w:pPr>
        </w:pPrChange>
      </w:pPr>
      <w:ins w:id="28" w:author="Alireza Zarreh" w:date="2025-01-30T22:12:00Z" w16du:dateUtc="2025-01-31T04:12:00Z">
        <w:r>
          <w:t>Continuous Improvement: Fine-tuned the model using best practices derived from user feedback, significantly improving platform reliability and user satisfaction.</w:t>
        </w:r>
      </w:ins>
    </w:p>
    <w:p w14:paraId="5580A883" w14:textId="77777777" w:rsidR="00996819" w:rsidRPr="00996819" w:rsidRDefault="00996819" w:rsidP="00996819">
      <w:pPr>
        <w:pStyle w:val="Profile"/>
        <w:ind w:left="0"/>
        <w:rPr>
          <w:ins w:id="29" w:author="Alireza Zarreh" w:date="2025-01-30T22:05:00Z" w16du:dateUtc="2025-01-31T04:05:00Z"/>
          <w:b/>
          <w:bCs/>
          <w:rPrChange w:id="30" w:author="Alireza Zarreh" w:date="2025-01-30T22:06:00Z" w16du:dateUtc="2025-01-31T04:06:00Z">
            <w:rPr>
              <w:ins w:id="31" w:author="Alireza Zarreh" w:date="2025-01-30T22:05:00Z" w16du:dateUtc="2025-01-31T04:05:00Z"/>
            </w:rPr>
          </w:rPrChange>
        </w:rPr>
        <w:pPrChange w:id="32" w:author="Alireza Zarreh" w:date="2025-01-30T22:06:00Z" w16du:dateUtc="2025-01-31T04:06:00Z">
          <w:pPr>
            <w:pStyle w:val="Profile"/>
            <w:numPr>
              <w:numId w:val="2"/>
            </w:numPr>
            <w:ind w:left="360" w:hanging="360"/>
          </w:pPr>
        </w:pPrChange>
      </w:pPr>
      <w:ins w:id="33" w:author="Alireza Zarreh" w:date="2025-01-30T22:05:00Z" w16du:dateUtc="2025-01-31T04:05:00Z">
        <w:r w:rsidRPr="00996819">
          <w:rPr>
            <w:b/>
            <w:bCs/>
            <w:rPrChange w:id="34" w:author="Alireza Zarreh" w:date="2025-01-30T22:06:00Z" w16du:dateUtc="2025-01-31T04:06:00Z">
              <w:rPr/>
            </w:rPrChange>
          </w:rPr>
          <w:t>PhD Applicant Assistance Tool</w:t>
        </w:r>
      </w:ins>
    </w:p>
    <w:p w14:paraId="3ECD5DE9" w14:textId="77777777" w:rsidR="00996819" w:rsidRDefault="00996819" w:rsidP="00996819">
      <w:pPr>
        <w:pStyle w:val="Profile"/>
        <w:numPr>
          <w:ilvl w:val="0"/>
          <w:numId w:val="2"/>
        </w:numPr>
        <w:rPr>
          <w:ins w:id="35" w:author="Alireza Zarreh" w:date="2025-01-30T22:05:00Z" w16du:dateUtc="2025-01-31T04:05:00Z"/>
        </w:rPr>
      </w:pPr>
      <w:ins w:id="36" w:author="Alireza Zarreh" w:date="2025-01-30T22:05:00Z" w16du:dateUtc="2025-01-31T04:05:00Z">
        <w:r>
          <w:t>Developed a comprehensive tool using OpenAI and Claude models to assist PhD applicants in selecting universities and advisors. Initiated by automating data collection from websites and preprocessing it for input into an LLM.</w:t>
        </w:r>
      </w:ins>
    </w:p>
    <w:p w14:paraId="6798768E" w14:textId="77777777" w:rsidR="00996819" w:rsidRDefault="00996819" w:rsidP="00996819">
      <w:pPr>
        <w:pStyle w:val="Profile"/>
        <w:numPr>
          <w:ilvl w:val="0"/>
          <w:numId w:val="2"/>
        </w:numPr>
        <w:rPr>
          <w:ins w:id="37" w:author="Alireza Zarreh" w:date="2025-01-30T22:05:00Z" w16du:dateUtc="2025-01-31T04:05:00Z"/>
        </w:rPr>
      </w:pPr>
      <w:ins w:id="38" w:author="Alireza Zarreh" w:date="2025-01-30T22:05:00Z" w16du:dateUtc="2025-01-31T04:05:00Z">
        <w:r>
          <w:t>Implemented a Retrieval-Augmented Generation (RAG) pipeline to create a dynamic knowledge base, enabling real-time, accurate responses to student inquiries about academic programs and faculty.</w:t>
        </w:r>
      </w:ins>
    </w:p>
    <w:p w14:paraId="5F09074A" w14:textId="76BF8A89" w:rsidR="00996819" w:rsidRDefault="00996819" w:rsidP="00996819">
      <w:pPr>
        <w:pStyle w:val="Profile"/>
        <w:numPr>
          <w:ilvl w:val="0"/>
          <w:numId w:val="2"/>
        </w:numPr>
        <w:rPr>
          <w:ins w:id="39" w:author="Alireza Zarreh" w:date="2025-01-30T22:09:00Z" w16du:dateUtc="2025-01-31T04:09:00Z"/>
        </w:rPr>
      </w:pPr>
      <w:ins w:id="40" w:author="Alireza Zarreh" w:date="2025-01-30T22:05:00Z" w16du:dateUtc="2025-01-31T04:05:00Z">
        <w:r>
          <w:t xml:space="preserve">Enhanced user experience by integrating features to refine resumes, </w:t>
        </w:r>
      </w:ins>
      <w:ins w:id="41" w:author="Alireza Zarreh" w:date="2025-01-30T22:09:00Z" w16du:dateUtc="2025-01-31T04:09:00Z">
        <w:r>
          <w:t>customizing</w:t>
        </w:r>
      </w:ins>
      <w:ins w:id="42" w:author="Alireza Zarreh" w:date="2025-01-30T22:05:00Z" w16du:dateUtc="2025-01-31T04:05:00Z">
        <w:r>
          <w:t xml:space="preserve"> Statements of Purpose (SOPs), and generate tailored email communications with prospective advisors, leveraging advanced NLP techniques to ensure relevance and personalization.</w:t>
        </w:r>
      </w:ins>
    </w:p>
    <w:p w14:paraId="649A9674" w14:textId="77777777" w:rsidR="00996819" w:rsidRPr="00996819" w:rsidRDefault="00996819" w:rsidP="00996819">
      <w:pPr>
        <w:pStyle w:val="Profile"/>
        <w:ind w:left="0"/>
        <w:rPr>
          <w:ins w:id="43" w:author="Alireza Zarreh" w:date="2025-01-30T22:09:00Z" w16du:dateUtc="2025-01-31T04:09:00Z"/>
          <w:b/>
          <w:bCs/>
          <w:rPrChange w:id="44" w:author="Alireza Zarreh" w:date="2025-01-30T22:09:00Z" w16du:dateUtc="2025-01-31T04:09:00Z">
            <w:rPr>
              <w:ins w:id="45" w:author="Alireza Zarreh" w:date="2025-01-30T22:09:00Z" w16du:dateUtc="2025-01-31T04:09:00Z"/>
            </w:rPr>
          </w:rPrChange>
        </w:rPr>
        <w:pPrChange w:id="46" w:author="Alireza Zarreh" w:date="2025-01-30T22:09:00Z" w16du:dateUtc="2025-01-31T04:09:00Z">
          <w:pPr>
            <w:pStyle w:val="Profile"/>
            <w:numPr>
              <w:numId w:val="2"/>
            </w:numPr>
            <w:ind w:left="360" w:hanging="360"/>
          </w:pPr>
        </w:pPrChange>
      </w:pPr>
      <w:ins w:id="47" w:author="Alireza Zarreh" w:date="2025-01-30T22:09:00Z" w16du:dateUtc="2025-01-31T04:09:00Z">
        <w:r w:rsidRPr="00996819">
          <w:rPr>
            <w:b/>
            <w:bCs/>
            <w:rPrChange w:id="48" w:author="Alireza Zarreh" w:date="2025-01-30T22:09:00Z" w16du:dateUtc="2025-01-31T04:09:00Z">
              <w:rPr/>
            </w:rPrChange>
          </w:rPr>
          <w:t>MMA Fighter Performance Analysis Tool</w:t>
        </w:r>
      </w:ins>
    </w:p>
    <w:p w14:paraId="7AAE9C9C" w14:textId="77777777" w:rsidR="00996819" w:rsidRDefault="00996819" w:rsidP="00996819">
      <w:pPr>
        <w:pStyle w:val="Profile"/>
        <w:numPr>
          <w:ilvl w:val="0"/>
          <w:numId w:val="2"/>
        </w:numPr>
        <w:rPr>
          <w:ins w:id="49" w:author="Alireza Zarreh" w:date="2025-01-30T22:09:00Z" w16du:dateUtc="2025-01-31T04:09:00Z"/>
        </w:rPr>
      </w:pPr>
      <w:ins w:id="50" w:author="Alireza Zarreh" w:date="2025-01-30T22:09:00Z" w16du:dateUtc="2025-01-31T04:09:00Z">
        <w:r>
          <w:t>Designed and executed a data extraction pipeline to gather detailed information on MMA fighters and their match histories from various websites, utilizing advanced web scraping techniques.</w:t>
        </w:r>
      </w:ins>
    </w:p>
    <w:p w14:paraId="17BB0BD4" w14:textId="77777777" w:rsidR="00996819" w:rsidRDefault="00996819" w:rsidP="00996819">
      <w:pPr>
        <w:pStyle w:val="Profile"/>
        <w:numPr>
          <w:ilvl w:val="0"/>
          <w:numId w:val="2"/>
        </w:numPr>
        <w:rPr>
          <w:ins w:id="51" w:author="Alireza Zarreh" w:date="2025-01-30T22:09:00Z" w16du:dateUtc="2025-01-31T04:09:00Z"/>
        </w:rPr>
      </w:pPr>
      <w:ins w:id="52" w:author="Alireza Zarreh" w:date="2025-01-30T22:09:00Z" w16du:dateUtc="2025-01-31T04:09:00Z">
        <w:r>
          <w:t>Applied network analysis to construct and analyze a graph of fighters' performances and relationships, employing domain-specific rules to innovate a ranking system based on achievements and match outcomes.</w:t>
        </w:r>
      </w:ins>
    </w:p>
    <w:p w14:paraId="2855227A" w14:textId="0D2CA996" w:rsidR="00996819" w:rsidRDefault="00996819" w:rsidP="00996819">
      <w:pPr>
        <w:pStyle w:val="Profile"/>
        <w:numPr>
          <w:ilvl w:val="0"/>
          <w:numId w:val="2"/>
        </w:numPr>
        <w:rPr>
          <w:ins w:id="53" w:author="Alireza Zarreh" w:date="2025-01-30T22:25:00Z" w16du:dateUtc="2025-01-31T04:25:00Z"/>
        </w:rPr>
      </w:pPr>
      <w:ins w:id="54" w:author="Alireza Zarreh" w:date="2025-01-30T22:09:00Z" w16du:dateUtc="2025-01-31T04:09:00Z">
        <w:r>
          <w:t>Developed a custom ranking algorithm to objectively assess and rank MMA fighters, enhancing insights into performance trends and competitive standings in the sport.</w:t>
        </w:r>
      </w:ins>
    </w:p>
    <w:p w14:paraId="4954AA31" w14:textId="5DBB7664" w:rsidR="00005F30" w:rsidRDefault="00005F30" w:rsidP="00005F30">
      <w:pPr>
        <w:pStyle w:val="Profile"/>
        <w:ind w:left="0"/>
        <w:rPr>
          <w:ins w:id="55" w:author="Alireza Zarreh" w:date="2025-01-30T22:25:00Z" w16du:dateUtc="2025-01-31T04:25:00Z"/>
          <w:lang w:val="en"/>
        </w:rPr>
      </w:pPr>
      <w:ins w:id="56" w:author="Alireza Zarreh" w:date="2025-01-30T22:25:00Z">
        <w:r w:rsidRPr="00005F30">
          <w:rPr>
            <w:b/>
            <w:bCs/>
            <w:lang w:val="en"/>
          </w:rPr>
          <w:t>Collaborated with the University of Nebraska at Omaha on a predictive modeling project</w:t>
        </w:r>
      </w:ins>
    </w:p>
    <w:p w14:paraId="6E46B692" w14:textId="6E4D487B" w:rsidR="00005F30" w:rsidRDefault="00005F30" w:rsidP="00005F30">
      <w:pPr>
        <w:pStyle w:val="Profile"/>
        <w:numPr>
          <w:ilvl w:val="0"/>
          <w:numId w:val="10"/>
        </w:numPr>
        <w:rPr>
          <w:ins w:id="57" w:author="Alireza Zarreh" w:date="2025-01-30T22:05:00Z" w16du:dateUtc="2025-01-31T04:05:00Z"/>
        </w:rPr>
        <w:pPrChange w:id="58" w:author="Alireza Zarreh" w:date="2025-01-30T22:25:00Z" w16du:dateUtc="2025-01-31T04:25:00Z">
          <w:pPr>
            <w:pStyle w:val="Profile"/>
            <w:numPr>
              <w:numId w:val="2"/>
            </w:numPr>
            <w:ind w:left="360" w:hanging="360"/>
          </w:pPr>
        </w:pPrChange>
      </w:pPr>
      <w:ins w:id="59" w:author="Alireza Zarreh" w:date="2025-01-30T22:25:00Z" w16du:dateUtc="2025-01-31T04:25:00Z">
        <w:r>
          <w:rPr>
            <w:lang w:val="en"/>
          </w:rPr>
          <w:t>D</w:t>
        </w:r>
      </w:ins>
      <w:ins w:id="60" w:author="Alireza Zarreh" w:date="2025-01-30T22:25:00Z">
        <w:r w:rsidRPr="00005F30">
          <w:rPr>
            <w:lang w:val="en"/>
          </w:rPr>
          <w:t>eveloping models to estimate the mechanical properties of human femoropopliteal arteries, critical for customizing stent designs. Utilized demographic and risk factor data to predict nonlinear orthotropic mechanical properties. Co-authored a paper titled "Predicting Nonlinear Orthotropic Mechanical Properties of Human Femoropopliteal Arteries Using Demographics and Risk Factors," currently under review.</w:t>
        </w:r>
      </w:ins>
    </w:p>
    <w:p w14:paraId="27CCDB6B" w14:textId="77777777" w:rsidR="0074576D" w:rsidRPr="002139D2" w:rsidRDefault="0074576D" w:rsidP="00996819">
      <w:pPr>
        <w:pStyle w:val="Profile"/>
        <w:ind w:left="360"/>
        <w:pPrChange w:id="61" w:author="Alireza Zarreh" w:date="2025-01-30T22:06:00Z" w16du:dateUtc="2025-01-31T04:06:00Z">
          <w:pPr>
            <w:pStyle w:val="Profile"/>
            <w:numPr>
              <w:numId w:val="2"/>
            </w:numPr>
            <w:ind w:left="360" w:hanging="360"/>
          </w:pPr>
        </w:pPrChange>
      </w:pPr>
    </w:p>
    <w:p w14:paraId="3FFCF931" w14:textId="77777777" w:rsidR="00E32AF9" w:rsidRDefault="00E32AF9" w:rsidP="00670C3D">
      <w:pPr>
        <w:pBdr>
          <w:bottom w:val="single" w:sz="4" w:space="1" w:color="000000"/>
        </w:pBdr>
        <w:tabs>
          <w:tab w:val="right" w:pos="10627"/>
        </w:tabs>
        <w:spacing w:line="240" w:lineRule="auto"/>
        <w:rPr>
          <w:rFonts w:ascii="Times New Roman" w:eastAsia="Times New Roman" w:hAnsi="Times New Roman" w:cs="Times New Roman"/>
          <w:b/>
          <w:caps/>
        </w:rPr>
      </w:pPr>
    </w:p>
    <w:p w14:paraId="3A6F0527" w14:textId="77777777" w:rsidR="00E32AF9" w:rsidRDefault="00E32AF9" w:rsidP="00670C3D">
      <w:pPr>
        <w:pBdr>
          <w:bottom w:val="single" w:sz="4" w:space="1" w:color="000000"/>
        </w:pBdr>
        <w:tabs>
          <w:tab w:val="right" w:pos="10627"/>
        </w:tabs>
        <w:spacing w:line="240" w:lineRule="auto"/>
        <w:rPr>
          <w:rFonts w:ascii="Times New Roman" w:eastAsia="Times New Roman" w:hAnsi="Times New Roman" w:cs="Times New Roman"/>
          <w:b/>
          <w:caps/>
        </w:rPr>
      </w:pPr>
    </w:p>
    <w:p w14:paraId="56FA935E" w14:textId="66F0AECE" w:rsidR="00670C3D" w:rsidRPr="005E2AA6" w:rsidRDefault="00670C3D" w:rsidP="00670C3D">
      <w:pPr>
        <w:pBdr>
          <w:bottom w:val="single" w:sz="4" w:space="1" w:color="000000"/>
        </w:pBdr>
        <w:tabs>
          <w:tab w:val="right" w:pos="10627"/>
        </w:tabs>
        <w:spacing w:line="240" w:lineRule="auto"/>
        <w:rPr>
          <w:rFonts w:ascii="Times New Roman" w:eastAsia="Times New Roman" w:hAnsi="Times New Roman" w:cs="Times New Roman"/>
          <w:b/>
          <w:caps/>
          <w:smallCaps/>
          <w:u w:val="single"/>
        </w:rPr>
      </w:pPr>
      <w:commentRangeStart w:id="62"/>
      <w:r>
        <w:rPr>
          <w:rFonts w:ascii="Times New Roman" w:eastAsia="Times New Roman" w:hAnsi="Times New Roman" w:cs="Times New Roman"/>
          <w:b/>
          <w:caps/>
        </w:rPr>
        <w:t>Notable publlications</w:t>
      </w:r>
      <w:commentRangeEnd w:id="62"/>
      <w:r w:rsidR="00005F30">
        <w:rPr>
          <w:rStyle w:val="CommentReference"/>
        </w:rPr>
        <w:commentReference w:id="62"/>
      </w:r>
    </w:p>
    <w:p w14:paraId="0F736986" w14:textId="7AA69B27" w:rsidR="00005F30" w:rsidRPr="00005F30" w:rsidRDefault="00005F30" w:rsidP="00005F30">
      <w:pPr>
        <w:pStyle w:val="Profile"/>
        <w:numPr>
          <w:ilvl w:val="0"/>
          <w:numId w:val="2"/>
        </w:numPr>
        <w:rPr>
          <w:ins w:id="63" w:author="Alireza Zarreh" w:date="2025-01-30T22:27:00Z" w16du:dateUtc="2025-01-31T04:27:00Z"/>
          <w:rPrChange w:id="64" w:author="Alireza Zarreh" w:date="2025-01-30T22:27:00Z" w16du:dateUtc="2025-01-31T04:27:00Z">
            <w:rPr>
              <w:ins w:id="65" w:author="Alireza Zarreh" w:date="2025-01-30T22:27:00Z" w16du:dateUtc="2025-01-31T04:27:00Z"/>
              <w:b/>
              <w:bCs/>
            </w:rPr>
          </w:rPrChange>
        </w:rPr>
      </w:pPr>
      <w:bookmarkStart w:id="66" w:name="OLE_LINK3"/>
      <w:bookmarkStart w:id="67" w:name="OLE_LINK4"/>
      <w:proofErr w:type="spellStart"/>
      <w:ins w:id="68" w:author="Alireza Zarreh" w:date="2025-01-30T22:28:00Z" w16du:dateUtc="2025-01-31T04:28:00Z">
        <w:r w:rsidRPr="00EA24B9">
          <w:rPr>
            <w:rPrChange w:id="69" w:author="Alireza Zarreh" w:date="2025-01-30T22:29:00Z" w16du:dateUtc="2025-01-31T04:29:00Z">
              <w:rPr>
                <w:b/>
                <w:bCs/>
              </w:rPr>
            </w:rPrChange>
          </w:rPr>
          <w:t>Kamenskiy</w:t>
        </w:r>
      </w:ins>
      <w:proofErr w:type="spellEnd"/>
      <w:ins w:id="70" w:author="Alireza Zarreh" w:date="2025-01-30T22:29:00Z" w16du:dateUtc="2025-01-31T04:29:00Z">
        <w:r w:rsidRPr="00EA24B9">
          <w:rPr>
            <w:rPrChange w:id="71" w:author="Alireza Zarreh" w:date="2025-01-30T22:29:00Z" w16du:dateUtc="2025-01-31T04:29:00Z">
              <w:rPr>
                <w:b/>
                <w:bCs/>
              </w:rPr>
            </w:rPrChange>
          </w:rPr>
          <w:t xml:space="preserve"> A.</w:t>
        </w:r>
      </w:ins>
      <w:ins w:id="72" w:author="Alireza Zarreh" w:date="2025-01-30T22:28:00Z" w16du:dateUtc="2025-01-31T04:28:00Z">
        <w:r w:rsidRPr="00EA24B9">
          <w:rPr>
            <w:rPrChange w:id="73" w:author="Alireza Zarreh" w:date="2025-01-30T22:29:00Z" w16du:dateUtc="2025-01-31T04:29:00Z">
              <w:rPr>
                <w:b/>
                <w:bCs/>
              </w:rPr>
            </w:rPrChange>
          </w:rPr>
          <w:t xml:space="preserve">, </w:t>
        </w:r>
        <w:proofErr w:type="spellStart"/>
        <w:r w:rsidRPr="00EA24B9">
          <w:rPr>
            <w:rPrChange w:id="74" w:author="Alireza Zarreh" w:date="2025-01-30T22:29:00Z" w16du:dateUtc="2025-01-31T04:29:00Z">
              <w:rPr>
                <w:b/>
                <w:bCs/>
              </w:rPr>
            </w:rPrChange>
          </w:rPr>
          <w:t>Jadidi</w:t>
        </w:r>
      </w:ins>
      <w:proofErr w:type="spellEnd"/>
      <w:ins w:id="75" w:author="Alireza Zarreh" w:date="2025-01-30T22:29:00Z" w16du:dateUtc="2025-01-31T04:29:00Z">
        <w:r w:rsidRPr="00EA24B9">
          <w:rPr>
            <w:rPrChange w:id="76" w:author="Alireza Zarreh" w:date="2025-01-30T22:29:00Z" w16du:dateUtc="2025-01-31T04:29:00Z">
              <w:rPr>
                <w:b/>
                <w:bCs/>
              </w:rPr>
            </w:rPrChange>
          </w:rPr>
          <w:t xml:space="preserve"> M.,</w:t>
        </w:r>
      </w:ins>
      <w:ins w:id="77" w:author="Alireza Zarreh" w:date="2025-01-30T22:28:00Z" w16du:dateUtc="2025-01-31T04:28:00Z">
        <w:r w:rsidRPr="00EA24B9">
          <w:rPr>
            <w:rPrChange w:id="78" w:author="Alireza Zarreh" w:date="2025-01-30T22:29:00Z" w16du:dateUtc="2025-01-31T04:29:00Z">
              <w:rPr>
                <w:b/>
                <w:bCs/>
              </w:rPr>
            </w:rPrChange>
          </w:rPr>
          <w:t xml:space="preserve"> </w:t>
        </w:r>
        <w:proofErr w:type="spellStart"/>
        <w:r w:rsidRPr="00EA24B9">
          <w:rPr>
            <w:rPrChange w:id="79" w:author="Alireza Zarreh" w:date="2025-01-30T22:29:00Z" w16du:dateUtc="2025-01-31T04:29:00Z">
              <w:rPr>
                <w:b/>
                <w:bCs/>
              </w:rPr>
            </w:rPrChange>
          </w:rPr>
          <w:t>Razian</w:t>
        </w:r>
      </w:ins>
      <w:proofErr w:type="spellEnd"/>
      <w:ins w:id="80" w:author="Alireza Zarreh" w:date="2025-01-30T22:29:00Z" w16du:dateUtc="2025-01-31T04:29:00Z">
        <w:r w:rsidRPr="00EA24B9">
          <w:rPr>
            <w:rPrChange w:id="81" w:author="Alireza Zarreh" w:date="2025-01-30T22:29:00Z" w16du:dateUtc="2025-01-31T04:29:00Z">
              <w:rPr>
                <w:b/>
                <w:bCs/>
              </w:rPr>
            </w:rPrChange>
          </w:rPr>
          <w:t xml:space="preserve"> S.</w:t>
        </w:r>
        <w:r w:rsidR="00EA24B9">
          <w:t>,</w:t>
        </w:r>
      </w:ins>
      <w:ins w:id="82" w:author="Alireza Zarreh" w:date="2025-01-30T22:28:00Z" w16du:dateUtc="2025-01-31T04:28:00Z">
        <w:r w:rsidRPr="00EA24B9">
          <w:rPr>
            <w:rPrChange w:id="83" w:author="Alireza Zarreh" w:date="2025-01-30T22:29:00Z" w16du:dateUtc="2025-01-31T04:29:00Z">
              <w:rPr>
                <w:b/>
                <w:bCs/>
              </w:rPr>
            </w:rPrChange>
          </w:rPr>
          <w:t xml:space="preserve"> </w:t>
        </w:r>
        <w:r w:rsidRPr="00EA24B9">
          <w:rPr>
            <w:b/>
            <w:bCs/>
          </w:rPr>
          <w:t>Zarreh</w:t>
        </w:r>
      </w:ins>
      <w:ins w:id="84" w:author="Alireza Zarreh" w:date="2025-01-30T22:29:00Z" w16du:dateUtc="2025-01-31T04:29:00Z">
        <w:r w:rsidRPr="00EA24B9">
          <w:rPr>
            <w:b/>
            <w:bCs/>
          </w:rPr>
          <w:t xml:space="preserve"> A</w:t>
        </w:r>
        <w:r w:rsidRPr="00EA24B9">
          <w:rPr>
            <w:rPrChange w:id="85" w:author="Alireza Zarreh" w:date="2025-01-30T22:29:00Z" w16du:dateUtc="2025-01-31T04:29:00Z">
              <w:rPr>
                <w:b/>
                <w:bCs/>
              </w:rPr>
            </w:rPrChange>
          </w:rPr>
          <w:t>.</w:t>
        </w:r>
        <w:r w:rsidR="00EA24B9">
          <w:t>,</w:t>
        </w:r>
      </w:ins>
      <w:ins w:id="86" w:author="Alireza Zarreh" w:date="2025-01-30T22:28:00Z" w16du:dateUtc="2025-01-31T04:28:00Z">
        <w:r w:rsidRPr="00EA24B9">
          <w:rPr>
            <w:rPrChange w:id="87" w:author="Alireza Zarreh" w:date="2025-01-30T22:29:00Z" w16du:dateUtc="2025-01-31T04:29:00Z">
              <w:rPr>
                <w:b/>
                <w:bCs/>
              </w:rPr>
            </w:rPrChange>
          </w:rPr>
          <w:t xml:space="preserve"> </w:t>
        </w:r>
        <w:proofErr w:type="spellStart"/>
        <w:r w:rsidRPr="00EA24B9">
          <w:rPr>
            <w:rPrChange w:id="88" w:author="Alireza Zarreh" w:date="2025-01-30T22:29:00Z" w16du:dateUtc="2025-01-31T04:29:00Z">
              <w:rPr>
                <w:b/>
                <w:bCs/>
              </w:rPr>
            </w:rPrChange>
          </w:rPr>
          <w:t>Shahbad</w:t>
        </w:r>
      </w:ins>
      <w:proofErr w:type="spellEnd"/>
      <w:ins w:id="89" w:author="Alireza Zarreh" w:date="2025-01-30T22:29:00Z" w16du:dateUtc="2025-01-31T04:29:00Z">
        <w:r w:rsidRPr="00EA24B9">
          <w:rPr>
            <w:rPrChange w:id="90" w:author="Alireza Zarreh" w:date="2025-01-30T22:29:00Z" w16du:dateUtc="2025-01-31T04:29:00Z">
              <w:rPr>
                <w:b/>
                <w:bCs/>
              </w:rPr>
            </w:rPrChange>
          </w:rPr>
          <w:t xml:space="preserve"> R.</w:t>
        </w:r>
      </w:ins>
      <w:ins w:id="91" w:author="Alireza Zarreh" w:date="2025-01-30T22:28:00Z" w16du:dateUtc="2025-01-31T04:28:00Z">
        <w:r w:rsidRPr="00005F30">
          <w:rPr>
            <w:b/>
            <w:bCs/>
          </w:rPr>
          <w:t xml:space="preserve"> </w:t>
        </w:r>
      </w:ins>
      <w:ins w:id="92" w:author="Alireza Zarreh" w:date="2025-01-30T22:27:00Z" w16du:dateUtc="2025-01-31T04:27:00Z">
        <w:r w:rsidRPr="00DD42BB">
          <w:t xml:space="preserve">(2025). </w:t>
        </w:r>
        <w:r w:rsidRPr="00005F30">
          <w:t>Predicting Nonlinear Orthotropic Mechanical Properties of Human Femoropopliteal Arteries Using Demographics and Risk Factors</w:t>
        </w:r>
        <w:r w:rsidRPr="002139D2">
          <w:t xml:space="preserve">. </w:t>
        </w:r>
      </w:ins>
      <w:ins w:id="93" w:author="Alireza Zarreh" w:date="2025-01-30T22:28:00Z" w16du:dateUtc="2025-01-31T04:28:00Z">
        <w:r w:rsidRPr="00005F30">
          <w:rPr>
            <w:i/>
            <w:iCs/>
          </w:rPr>
          <w:t xml:space="preserve">Acta </w:t>
        </w:r>
        <w:proofErr w:type="spellStart"/>
        <w:r w:rsidRPr="00005F30">
          <w:rPr>
            <w:i/>
            <w:iCs/>
          </w:rPr>
          <w:t>Biomaterialia</w:t>
        </w:r>
      </w:ins>
      <w:proofErr w:type="spellEnd"/>
      <w:ins w:id="94" w:author="Alireza Zarreh" w:date="2025-01-30T22:27:00Z" w16du:dateUtc="2025-01-31T04:27:00Z">
        <w:r w:rsidRPr="002139D2">
          <w:t xml:space="preserve">, </w:t>
        </w:r>
      </w:ins>
      <w:ins w:id="95" w:author="Alireza Zarreh" w:date="2025-01-30T22:28:00Z" w16du:dateUtc="2025-01-31T04:28:00Z">
        <w:r>
          <w:t>(Under review)</w:t>
        </w:r>
      </w:ins>
    </w:p>
    <w:p w14:paraId="3FDC57DC" w14:textId="671799C8" w:rsidR="00005F30" w:rsidRDefault="00005F30" w:rsidP="00005F30">
      <w:pPr>
        <w:pStyle w:val="Profile"/>
        <w:numPr>
          <w:ilvl w:val="0"/>
          <w:numId w:val="2"/>
        </w:numPr>
        <w:rPr>
          <w:ins w:id="96" w:author="Alireza Zarreh" w:date="2025-01-30T22:26:00Z" w16du:dateUtc="2025-01-31T04:26:00Z"/>
        </w:rPr>
      </w:pPr>
      <w:ins w:id="97" w:author="Alireza Zarreh" w:date="2025-01-30T22:26:00Z" w16du:dateUtc="2025-01-31T04:26:00Z">
        <w:r w:rsidRPr="00DD42BB">
          <w:rPr>
            <w:b/>
            <w:bCs/>
          </w:rPr>
          <w:lastRenderedPageBreak/>
          <w:t xml:space="preserve">Zarreh A., </w:t>
        </w:r>
        <w:r w:rsidRPr="00DD42BB">
          <w:t xml:space="preserve">Zarreh M., </w:t>
        </w:r>
        <w:r>
          <w:t xml:space="preserve">Saygin C., &amp; </w:t>
        </w:r>
        <w:r w:rsidRPr="00DD42BB">
          <w:t xml:space="preserve">Wan H. (2025). </w:t>
        </w:r>
        <w:r w:rsidRPr="00074674">
          <w:t>Optimizing Cybersecurity in Cyber-Physical Manufacturing Systems: A Game-Theoretic Approach and Quantal Response Equilibrium Study</w:t>
        </w:r>
        <w:r w:rsidRPr="002139D2">
          <w:t xml:space="preserve">. </w:t>
        </w:r>
        <w:r w:rsidRPr="00074674">
          <w:rPr>
            <w:i/>
            <w:iCs/>
          </w:rPr>
          <w:t>Journal of Future Sustainability</w:t>
        </w:r>
        <w:r w:rsidRPr="002139D2">
          <w:t xml:space="preserve">, </w:t>
        </w:r>
        <w:r>
          <w:t>5</w:t>
        </w:r>
        <w:r w:rsidRPr="00F37AC7">
          <w:t xml:space="preserve">, </w:t>
        </w:r>
        <w:r>
          <w:t>179-194</w:t>
        </w:r>
        <w:r w:rsidRPr="002139D2">
          <w:t>.</w:t>
        </w:r>
      </w:ins>
    </w:p>
    <w:p w14:paraId="0323583C" w14:textId="77777777" w:rsidR="00005F30" w:rsidRPr="00DD42BB" w:rsidRDefault="00005F30" w:rsidP="00005F30">
      <w:pPr>
        <w:pStyle w:val="Profile"/>
        <w:numPr>
          <w:ilvl w:val="0"/>
          <w:numId w:val="2"/>
        </w:numPr>
        <w:rPr>
          <w:ins w:id="98" w:author="Alireza Zarreh" w:date="2025-01-30T22:26:00Z" w16du:dateUtc="2025-01-31T04:26:00Z"/>
        </w:rPr>
      </w:pPr>
      <w:ins w:id="99" w:author="Alireza Zarreh" w:date="2025-01-30T22:26:00Z" w16du:dateUtc="2025-01-31T04:26:00Z">
        <w:r w:rsidRPr="002139D2">
          <w:t>Bracho, A.,</w:t>
        </w:r>
        <w:r>
          <w:t xml:space="preserve"> </w:t>
        </w:r>
        <w:r w:rsidRPr="002139D2">
          <w:rPr>
            <w:b/>
            <w:bCs/>
          </w:rPr>
          <w:t>Zarreh, A.</w:t>
        </w:r>
        <w:r>
          <w:rPr>
            <w:b/>
            <w:bCs/>
          </w:rPr>
          <w:t>,</w:t>
        </w:r>
        <w:r w:rsidRPr="002139D2">
          <w:t xml:space="preserve"> Saygin, C., Wan, H.,</w:t>
        </w:r>
        <w:r>
          <w:t xml:space="preserve"> &amp;</w:t>
        </w:r>
        <w:r w:rsidRPr="002139D2">
          <w:t xml:space="preserve"> Lee, Y. (20</w:t>
        </w:r>
        <w:r>
          <w:t>21</w:t>
        </w:r>
        <w:r w:rsidRPr="002139D2">
          <w:t xml:space="preserve">). </w:t>
        </w:r>
        <w:r w:rsidRPr="00074674">
          <w:t>Evaluation of Dynamic Scheduling Policies against Cyber-attacks on an Open-Shop Manufacturing System using Simulation</w:t>
        </w:r>
        <w:r w:rsidRPr="002139D2">
          <w:t xml:space="preserve">. </w:t>
        </w:r>
        <w:r w:rsidRPr="00074674">
          <w:rPr>
            <w:i/>
            <w:iCs/>
          </w:rPr>
          <w:t>Int. J. of Multidisciplinary and Current research</w:t>
        </w:r>
        <w:r w:rsidRPr="002139D2">
          <w:t xml:space="preserve">, </w:t>
        </w:r>
        <w:r>
          <w:t>9</w:t>
        </w:r>
        <w:r w:rsidRPr="002139D2">
          <w:t xml:space="preserve">, </w:t>
        </w:r>
        <w:r>
          <w:t>395-404</w:t>
        </w:r>
        <w:r w:rsidRPr="002139D2">
          <w:t>.</w:t>
        </w:r>
      </w:ins>
    </w:p>
    <w:p w14:paraId="7DFCA9F2" w14:textId="77777777" w:rsidR="00005F30" w:rsidRPr="002139D2" w:rsidRDefault="00005F30" w:rsidP="00005F30">
      <w:pPr>
        <w:pStyle w:val="Profile"/>
        <w:numPr>
          <w:ilvl w:val="0"/>
          <w:numId w:val="2"/>
        </w:numPr>
        <w:rPr>
          <w:ins w:id="100" w:author="Alireza Zarreh" w:date="2025-01-30T22:26:00Z" w16du:dateUtc="2025-01-31T04:26:00Z"/>
        </w:rPr>
      </w:pPr>
      <w:ins w:id="101" w:author="Alireza Zarreh" w:date="2025-01-30T22:26:00Z" w16du:dateUtc="2025-01-31T04:26:00Z">
        <w:r w:rsidRPr="00CF405F">
          <w:rPr>
            <w:lang w:val="es-CO"/>
          </w:rPr>
          <w:t xml:space="preserve">Al Janahi R., Lee Y., </w:t>
        </w:r>
        <w:r w:rsidRPr="00CF405F">
          <w:rPr>
            <w:b/>
            <w:bCs/>
            <w:lang w:val="es-CO"/>
          </w:rPr>
          <w:t xml:space="preserve">Zarreh A., </w:t>
        </w:r>
        <w:r w:rsidRPr="00DD42BB">
          <w:rPr>
            <w:lang w:val="es-CO"/>
          </w:rPr>
          <w:t>&amp;</w:t>
        </w:r>
        <w:r>
          <w:rPr>
            <w:b/>
            <w:bCs/>
            <w:lang w:val="es-CO"/>
          </w:rPr>
          <w:t xml:space="preserve"> </w:t>
        </w:r>
        <w:r w:rsidRPr="00CF405F">
          <w:rPr>
            <w:lang w:val="es-CO"/>
          </w:rPr>
          <w:t xml:space="preserve">Wan H. (2020). </w:t>
        </w:r>
        <w:r w:rsidRPr="002139D2">
          <w:t xml:space="preserve">Effectiveness and Fitness of Production Line to meet customers' demand. </w:t>
        </w:r>
        <w:r w:rsidRPr="002139D2">
          <w:rPr>
            <w:i/>
            <w:iCs/>
          </w:rPr>
          <w:t>Procedia Manufacturing</w:t>
        </w:r>
        <w:r w:rsidRPr="002139D2">
          <w:t xml:space="preserve">, </w:t>
        </w:r>
        <w:r w:rsidRPr="00F37AC7">
          <w:t>51, 1348-1354</w:t>
        </w:r>
        <w:r w:rsidRPr="002139D2">
          <w:t>.</w:t>
        </w:r>
      </w:ins>
    </w:p>
    <w:p w14:paraId="611092F0" w14:textId="77777777" w:rsidR="00005F30" w:rsidRPr="002139D2" w:rsidRDefault="00005F30" w:rsidP="00005F30">
      <w:pPr>
        <w:pStyle w:val="Profile"/>
        <w:numPr>
          <w:ilvl w:val="0"/>
          <w:numId w:val="2"/>
        </w:numPr>
        <w:rPr>
          <w:ins w:id="102" w:author="Alireza Zarreh" w:date="2025-01-30T22:26:00Z" w16du:dateUtc="2025-01-31T04:26:00Z"/>
        </w:rPr>
      </w:pPr>
      <w:ins w:id="103" w:author="Alireza Zarreh" w:date="2025-01-30T22:26:00Z" w16du:dateUtc="2025-01-31T04:26:00Z">
        <w:r w:rsidRPr="002139D2">
          <w:rPr>
            <w:b/>
            <w:bCs/>
          </w:rPr>
          <w:t>Zarreh, A</w:t>
        </w:r>
        <w:r w:rsidRPr="002139D2">
          <w:t xml:space="preserve">., Lee, Y., Al Janahi, R., Wan, H., &amp; Saygin, C. (2020). Cyber-Physical Security Evaluation in Manufacturing Systems with a Bayesian Game Model. </w:t>
        </w:r>
        <w:r w:rsidRPr="002139D2">
          <w:rPr>
            <w:i/>
            <w:iCs/>
          </w:rPr>
          <w:t>Procedia Manufacturing</w:t>
        </w:r>
        <w:r w:rsidRPr="002139D2">
          <w:t>,</w:t>
        </w:r>
        <w:r w:rsidRPr="00E21840">
          <w:t xml:space="preserve"> 51, 1158-1165</w:t>
        </w:r>
        <w:r w:rsidRPr="002139D2">
          <w:t>.</w:t>
        </w:r>
      </w:ins>
    </w:p>
    <w:p w14:paraId="53E1F2DA" w14:textId="77777777" w:rsidR="00005F30" w:rsidRPr="002139D2" w:rsidRDefault="00005F30" w:rsidP="00005F30">
      <w:pPr>
        <w:pStyle w:val="Profile"/>
        <w:numPr>
          <w:ilvl w:val="0"/>
          <w:numId w:val="2"/>
        </w:numPr>
        <w:rPr>
          <w:ins w:id="104" w:author="Alireza Zarreh" w:date="2025-01-30T22:26:00Z" w16du:dateUtc="2025-01-31T04:26:00Z"/>
        </w:rPr>
      </w:pPr>
      <w:ins w:id="105" w:author="Alireza Zarreh" w:date="2025-01-30T22:26:00Z" w16du:dateUtc="2025-01-31T04:26:00Z">
        <w:r w:rsidRPr="002139D2">
          <w:t>Shahin, M., Bouzary, H.,</w:t>
        </w:r>
        <w:r w:rsidRPr="002139D2">
          <w:rPr>
            <w:b/>
            <w:bCs/>
          </w:rPr>
          <w:t xml:space="preserve"> Zarreh, A</w:t>
        </w:r>
        <w:r w:rsidRPr="002139D2">
          <w:t xml:space="preserve">., Chen, F. (2020). Frameworks Proposed to Address the Threat of Cyber-Physical Attacks to Lean 4.0 Systems. </w:t>
        </w:r>
        <w:r w:rsidRPr="002139D2">
          <w:rPr>
            <w:i/>
            <w:iCs/>
          </w:rPr>
          <w:t>Procedia Manufacturing</w:t>
        </w:r>
        <w:r w:rsidRPr="002139D2">
          <w:t>, ,</w:t>
        </w:r>
        <w:r w:rsidRPr="00E21840">
          <w:t xml:space="preserve"> 51, 1</w:t>
        </w:r>
        <w:r>
          <w:t>422</w:t>
        </w:r>
        <w:r w:rsidRPr="00E21840">
          <w:t>-</w:t>
        </w:r>
        <w:r>
          <w:t>1430.</w:t>
        </w:r>
      </w:ins>
    </w:p>
    <w:p w14:paraId="1E2E8417" w14:textId="77777777" w:rsidR="00005F30" w:rsidRPr="002139D2" w:rsidRDefault="00005F30" w:rsidP="00005F30">
      <w:pPr>
        <w:pStyle w:val="Profile"/>
        <w:numPr>
          <w:ilvl w:val="0"/>
          <w:numId w:val="2"/>
        </w:numPr>
        <w:rPr>
          <w:ins w:id="106" w:author="Alireza Zarreh" w:date="2025-01-30T22:26:00Z" w16du:dateUtc="2025-01-31T04:26:00Z"/>
        </w:rPr>
      </w:pPr>
      <w:ins w:id="107" w:author="Alireza Zarreh" w:date="2025-01-30T22:26:00Z" w16du:dateUtc="2025-01-31T04:26:00Z">
        <w:r w:rsidRPr="002139D2">
          <w:rPr>
            <w:b/>
            <w:bCs/>
          </w:rPr>
          <w:t>Zarreh, A</w:t>
        </w:r>
        <w:r w:rsidRPr="002139D2">
          <w:t>., Lee, Y., Al Janahi, R., Wan, H., &amp; Saygin, C. (202</w:t>
        </w:r>
        <w:r>
          <w:t>1</w:t>
        </w:r>
        <w:r w:rsidRPr="002139D2">
          <w:t xml:space="preserve">). Evaluation of Cybersecurity in Cyber-Physical Manufacturing Systems with Game Theory Approach and Quantal Response Equilibrium. </w:t>
        </w:r>
        <w:r w:rsidRPr="002139D2">
          <w:rPr>
            <w:i/>
            <w:iCs/>
          </w:rPr>
          <w:t>Journal of Industrial and Production Engineering</w:t>
        </w:r>
        <w:r w:rsidRPr="002139D2">
          <w:t>, Submitted.</w:t>
        </w:r>
      </w:ins>
    </w:p>
    <w:p w14:paraId="798E3999" w14:textId="77777777" w:rsidR="00005F30" w:rsidRPr="002139D2" w:rsidRDefault="00005F30" w:rsidP="00005F30">
      <w:pPr>
        <w:pStyle w:val="Profile"/>
        <w:numPr>
          <w:ilvl w:val="0"/>
          <w:numId w:val="2"/>
        </w:numPr>
        <w:rPr>
          <w:ins w:id="108" w:author="Alireza Zarreh" w:date="2025-01-30T22:26:00Z" w16du:dateUtc="2025-01-31T04:26:00Z"/>
        </w:rPr>
      </w:pPr>
      <w:ins w:id="109" w:author="Alireza Zarreh" w:date="2025-01-30T22:26:00Z" w16du:dateUtc="2025-01-31T04:26:00Z">
        <w:r w:rsidRPr="002139D2">
          <w:rPr>
            <w:b/>
            <w:bCs/>
          </w:rPr>
          <w:t>Zarreh, A</w:t>
        </w:r>
        <w:r w:rsidRPr="002139D2">
          <w:t>., Lee, Y., Al Janahi, R., Wan, H., &amp; Saygin, C. (202</w:t>
        </w:r>
        <w:r>
          <w:t>1</w:t>
        </w:r>
        <w:r w:rsidRPr="002139D2">
          <w:t xml:space="preserve">). Cybersecurity Risk Management Framework in Cyber-Physical Manufacturing Systems Using Failure Mode and Effects Analysis (FMEA) and Game Theory. </w:t>
        </w:r>
        <w:r w:rsidRPr="002139D2">
          <w:rPr>
            <w:i/>
            <w:iCs/>
          </w:rPr>
          <w:t>Journal Risk Analysis</w:t>
        </w:r>
        <w:r w:rsidRPr="002139D2">
          <w:t>, Submitted.</w:t>
        </w:r>
      </w:ins>
    </w:p>
    <w:p w14:paraId="60449B37" w14:textId="77777777" w:rsidR="00005F30" w:rsidRPr="002139D2" w:rsidRDefault="00005F30" w:rsidP="00005F30">
      <w:pPr>
        <w:pStyle w:val="Profile"/>
        <w:numPr>
          <w:ilvl w:val="0"/>
          <w:numId w:val="2"/>
        </w:numPr>
        <w:rPr>
          <w:ins w:id="110" w:author="Alireza Zarreh" w:date="2025-01-30T22:26:00Z" w16du:dateUtc="2025-01-31T04:26:00Z"/>
        </w:rPr>
      </w:pPr>
      <w:ins w:id="111" w:author="Alireza Zarreh" w:date="2025-01-30T22:26:00Z" w16du:dateUtc="2025-01-31T04:26:00Z">
        <w:r w:rsidRPr="002139D2">
          <w:t xml:space="preserve">Nie, L., </w:t>
        </w:r>
        <w:r w:rsidRPr="002139D2">
          <w:rPr>
            <w:b/>
            <w:bCs/>
          </w:rPr>
          <w:t>Zarreh, A</w:t>
        </w:r>
        <w:r w:rsidRPr="002139D2">
          <w:t>., &amp; Wan, H. (2020). A game-theory approach for optimizing of shop floor scheduling in virtual manufacturing network</w:t>
        </w:r>
        <w:r w:rsidRPr="002139D2">
          <w:rPr>
            <w:i/>
            <w:iCs/>
          </w:rPr>
          <w:t>. Journal of Scheduling</w:t>
        </w:r>
        <w:r w:rsidRPr="002139D2">
          <w:t>, Under review.</w:t>
        </w:r>
      </w:ins>
    </w:p>
    <w:p w14:paraId="430377E7" w14:textId="77777777" w:rsidR="00005F30" w:rsidRPr="002139D2" w:rsidRDefault="00005F30" w:rsidP="00005F30">
      <w:pPr>
        <w:pStyle w:val="Profile"/>
        <w:numPr>
          <w:ilvl w:val="0"/>
          <w:numId w:val="2"/>
        </w:numPr>
        <w:rPr>
          <w:ins w:id="112" w:author="Alireza Zarreh" w:date="2025-01-30T22:26:00Z" w16du:dateUtc="2025-01-31T04:26:00Z"/>
        </w:rPr>
      </w:pPr>
      <w:ins w:id="113" w:author="Alireza Zarreh" w:date="2025-01-30T22:26:00Z" w16du:dateUtc="2025-01-31T04:26:00Z">
        <w:r w:rsidRPr="002139D2">
          <w:t xml:space="preserve">Bracho, A., </w:t>
        </w:r>
        <w:r w:rsidRPr="002139D2">
          <w:rPr>
            <w:b/>
            <w:bCs/>
          </w:rPr>
          <w:t>Zarreh, A</w:t>
        </w:r>
        <w:r w:rsidRPr="002139D2">
          <w:t xml:space="preserve">., Saygin, C., Wan, H., &amp; Lee, Y. (2020). Evaluation of Dynamic Scheduling Policies against Cyber-attacks on an Open-Shop Manufacturing System using Simulation. </w:t>
        </w:r>
        <w:r w:rsidRPr="002139D2">
          <w:rPr>
            <w:i/>
            <w:iCs/>
          </w:rPr>
          <w:t>Journal of Industrial and Management Optimization</w:t>
        </w:r>
        <w:r w:rsidRPr="002139D2">
          <w:t>, Under Review.</w:t>
        </w:r>
      </w:ins>
    </w:p>
    <w:p w14:paraId="771BBA79" w14:textId="77777777" w:rsidR="00005F30" w:rsidRPr="002139D2" w:rsidRDefault="00005F30" w:rsidP="00005F30">
      <w:pPr>
        <w:pStyle w:val="Profile"/>
        <w:numPr>
          <w:ilvl w:val="0"/>
          <w:numId w:val="2"/>
        </w:numPr>
        <w:rPr>
          <w:ins w:id="114" w:author="Alireza Zarreh" w:date="2025-01-30T22:26:00Z" w16du:dateUtc="2025-01-31T04:26:00Z"/>
        </w:rPr>
      </w:pPr>
      <w:ins w:id="115" w:author="Alireza Zarreh" w:date="2025-01-30T22:26:00Z" w16du:dateUtc="2025-01-31T04:26:00Z">
        <w:r w:rsidRPr="00CF405F">
          <w:rPr>
            <w:lang w:val="es-CO"/>
          </w:rPr>
          <w:t xml:space="preserve">Al Janahi, R., Wan, H., &amp; </w:t>
        </w:r>
        <w:r w:rsidRPr="00CF405F">
          <w:rPr>
            <w:b/>
            <w:bCs/>
            <w:lang w:val="es-CO"/>
          </w:rPr>
          <w:t>Zarreh, A.</w:t>
        </w:r>
        <w:r w:rsidRPr="00CF405F">
          <w:rPr>
            <w:lang w:val="es-CO"/>
          </w:rPr>
          <w:t xml:space="preserve"> (2019). </w:t>
        </w:r>
        <w:r w:rsidRPr="002139D2">
          <w:t xml:space="preserve">Implementing Kaizen through a Lean RACE Model: A Case Study. </w:t>
        </w:r>
        <w:r w:rsidRPr="002139D2">
          <w:rPr>
            <w:i/>
            <w:iCs/>
          </w:rPr>
          <w:t>Proceedings of IISE. Presented at the Institute of Industrial and Systems Engineers (IISE) Annual Conference</w:t>
        </w:r>
        <w:r w:rsidRPr="002139D2">
          <w:t>, Orlando, Florida.</w:t>
        </w:r>
      </w:ins>
    </w:p>
    <w:p w14:paraId="7DCDA0D3" w14:textId="77777777" w:rsidR="00005F30" w:rsidRPr="002139D2" w:rsidRDefault="00005F30" w:rsidP="00005F30">
      <w:pPr>
        <w:pStyle w:val="Profile"/>
        <w:numPr>
          <w:ilvl w:val="0"/>
          <w:numId w:val="2"/>
        </w:numPr>
        <w:rPr>
          <w:ins w:id="116" w:author="Alireza Zarreh" w:date="2025-01-30T22:26:00Z" w16du:dateUtc="2025-01-31T04:26:00Z"/>
        </w:rPr>
      </w:pPr>
      <w:ins w:id="117" w:author="Alireza Zarreh" w:date="2025-01-30T22:26:00Z" w16du:dateUtc="2025-01-31T04:26:00Z">
        <w:r w:rsidRPr="002139D2">
          <w:rPr>
            <w:b/>
            <w:bCs/>
          </w:rPr>
          <w:t>Zarreh, A</w:t>
        </w:r>
        <w:r w:rsidRPr="002139D2">
          <w:t xml:space="preserve">., Wan, H., Lee, Y., Saygin, C., &amp; Al Janahi, R. (2019). Cyber-Security Concerns for Total Productive Maintenance in Smart Manufacturing Systems. </w:t>
        </w:r>
        <w:r w:rsidRPr="002139D2">
          <w:rPr>
            <w:i/>
            <w:iCs/>
          </w:rPr>
          <w:t>Procedia Manufacturing</w:t>
        </w:r>
        <w:r w:rsidRPr="002139D2">
          <w:t>, 38, 532-539.</w:t>
        </w:r>
      </w:ins>
    </w:p>
    <w:p w14:paraId="549FBC02" w14:textId="77777777" w:rsidR="00005F30" w:rsidRPr="002139D2" w:rsidRDefault="00005F30" w:rsidP="00005F30">
      <w:pPr>
        <w:pStyle w:val="Profile"/>
        <w:numPr>
          <w:ilvl w:val="0"/>
          <w:numId w:val="2"/>
        </w:numPr>
        <w:rPr>
          <w:ins w:id="118" w:author="Alireza Zarreh" w:date="2025-01-30T22:26:00Z" w16du:dateUtc="2025-01-31T04:26:00Z"/>
        </w:rPr>
      </w:pPr>
      <w:ins w:id="119" w:author="Alireza Zarreh" w:date="2025-01-30T22:26:00Z" w16du:dateUtc="2025-01-31T04:26:00Z">
        <w:r w:rsidRPr="002139D2">
          <w:rPr>
            <w:b/>
            <w:bCs/>
          </w:rPr>
          <w:t>Zarreh, A</w:t>
        </w:r>
        <w:r w:rsidRPr="002139D2">
          <w:t xml:space="preserve">., Wan, H., Lee, Y., Saygin, C., &amp; Al Janahi, R. (2019). Risk Assessment for Cyber Security of Manufacturing Systems: A Game Theory Approach. </w:t>
        </w:r>
        <w:r w:rsidRPr="002139D2">
          <w:rPr>
            <w:i/>
            <w:iCs/>
          </w:rPr>
          <w:t>Procedia Manufacturing</w:t>
        </w:r>
        <w:r w:rsidRPr="002139D2">
          <w:t>, 38, 605-612.</w:t>
        </w:r>
      </w:ins>
    </w:p>
    <w:p w14:paraId="0EFC6E39" w14:textId="77777777" w:rsidR="00005F30" w:rsidRPr="002139D2" w:rsidRDefault="00005F30" w:rsidP="00005F30">
      <w:pPr>
        <w:pStyle w:val="Profile"/>
        <w:numPr>
          <w:ilvl w:val="0"/>
          <w:numId w:val="2"/>
        </w:numPr>
        <w:rPr>
          <w:ins w:id="120" w:author="Alireza Zarreh" w:date="2025-01-30T22:26:00Z" w16du:dateUtc="2025-01-31T04:26:00Z"/>
        </w:rPr>
      </w:pPr>
      <w:ins w:id="121" w:author="Alireza Zarreh" w:date="2025-01-30T22:26:00Z" w16du:dateUtc="2025-01-31T04:26:00Z">
        <w:r w:rsidRPr="002139D2">
          <w:rPr>
            <w:b/>
            <w:bCs/>
          </w:rPr>
          <w:t>Zarreh, A.</w:t>
        </w:r>
        <w:r w:rsidRPr="002139D2">
          <w:t xml:space="preserve">, Janahi, R. A., Wan, H., &amp; Lee, Y. (2019). Factors Contributing to Success in an Introductory Mechanical Engineering Course: A Data-Driven Case Study. </w:t>
        </w:r>
        <w:r w:rsidRPr="002139D2">
          <w:rPr>
            <w:i/>
            <w:iCs/>
          </w:rPr>
          <w:t>Proceeding of ASEE GSW</w:t>
        </w:r>
        <w:r w:rsidRPr="002139D2">
          <w:t>. Presented at the American Society for Engineering Education Gulf-Southwest Section, Tyler, Texas.</w:t>
        </w:r>
      </w:ins>
    </w:p>
    <w:p w14:paraId="051D3DDA" w14:textId="77777777" w:rsidR="00005F30" w:rsidRPr="002139D2" w:rsidRDefault="00005F30" w:rsidP="00005F30">
      <w:pPr>
        <w:pStyle w:val="Profile"/>
        <w:numPr>
          <w:ilvl w:val="0"/>
          <w:numId w:val="2"/>
        </w:numPr>
        <w:rPr>
          <w:ins w:id="122" w:author="Alireza Zarreh" w:date="2025-01-30T22:26:00Z" w16du:dateUtc="2025-01-31T04:26:00Z"/>
        </w:rPr>
      </w:pPr>
      <w:ins w:id="123" w:author="Alireza Zarreh" w:date="2025-01-30T22:26:00Z" w16du:dateUtc="2025-01-31T04:26:00Z">
        <w:r w:rsidRPr="002139D2">
          <w:rPr>
            <w:b/>
            <w:bCs/>
          </w:rPr>
          <w:t>Zarreh, A</w:t>
        </w:r>
        <w:r w:rsidRPr="002139D2">
          <w:t xml:space="preserve">., Saygin, C., Wan, H., Lee, Y., &amp; Bracho, A. (2018). A game theory based cybersecurity assessment model for advanced manufacturing systems. </w:t>
        </w:r>
        <w:r w:rsidRPr="002139D2">
          <w:rPr>
            <w:i/>
            <w:iCs/>
          </w:rPr>
          <w:t>Procedia Manufacturing</w:t>
        </w:r>
        <w:r w:rsidRPr="002139D2">
          <w:t>, 26, 1255–1264.</w:t>
        </w:r>
      </w:ins>
    </w:p>
    <w:p w14:paraId="4DDA9010" w14:textId="77777777" w:rsidR="00005F30" w:rsidRPr="002139D2" w:rsidRDefault="00005F30" w:rsidP="00005F30">
      <w:pPr>
        <w:pStyle w:val="Profile"/>
        <w:numPr>
          <w:ilvl w:val="0"/>
          <w:numId w:val="2"/>
        </w:numPr>
        <w:rPr>
          <w:ins w:id="124" w:author="Alireza Zarreh" w:date="2025-01-30T22:26:00Z" w16du:dateUtc="2025-01-31T04:26:00Z"/>
        </w:rPr>
      </w:pPr>
      <w:ins w:id="125" w:author="Alireza Zarreh" w:date="2025-01-30T22:26:00Z" w16du:dateUtc="2025-01-31T04:26:00Z">
        <w:r w:rsidRPr="002139D2">
          <w:rPr>
            <w:b/>
            <w:bCs/>
          </w:rPr>
          <w:t>Zarreh, A</w:t>
        </w:r>
        <w:r w:rsidRPr="002139D2">
          <w:t xml:space="preserve">., Saygin, C., Wan, H., Lee, Y., &amp; Bracho, A. (2018). Cybersecurity Analysis of Smart Manufacturing System Using Game Theory Approach and Quantal Response Equilibrium. </w:t>
        </w:r>
        <w:r w:rsidRPr="002139D2">
          <w:rPr>
            <w:i/>
            <w:iCs/>
          </w:rPr>
          <w:t>Procedia Manufacturing</w:t>
        </w:r>
        <w:r w:rsidRPr="002139D2">
          <w:t>, 17, 1001–1008.</w:t>
        </w:r>
      </w:ins>
    </w:p>
    <w:p w14:paraId="54D594AC" w14:textId="77777777" w:rsidR="00005F30" w:rsidRPr="002139D2" w:rsidRDefault="00005F30" w:rsidP="00005F30">
      <w:pPr>
        <w:pStyle w:val="Profile"/>
        <w:numPr>
          <w:ilvl w:val="0"/>
          <w:numId w:val="2"/>
        </w:numPr>
        <w:rPr>
          <w:ins w:id="126" w:author="Alireza Zarreh" w:date="2025-01-30T22:26:00Z" w16du:dateUtc="2025-01-31T04:26:00Z"/>
        </w:rPr>
      </w:pPr>
      <w:ins w:id="127" w:author="Alireza Zarreh" w:date="2025-01-30T22:26:00Z" w16du:dateUtc="2025-01-31T04:26:00Z">
        <w:r w:rsidRPr="002139D2">
          <w:t xml:space="preserve">Bracho, A., Saygin, C., Wan, H., Lee, Y., &amp; </w:t>
        </w:r>
        <w:r w:rsidRPr="002139D2">
          <w:rPr>
            <w:b/>
            <w:bCs/>
          </w:rPr>
          <w:t>Zarreh, A.</w:t>
        </w:r>
        <w:r w:rsidRPr="002139D2">
          <w:t xml:space="preserve"> (2018). A simulation-based platform for assessing the impact of cyber-threats on smart manufacturing systems. </w:t>
        </w:r>
        <w:r w:rsidRPr="002139D2">
          <w:rPr>
            <w:i/>
            <w:iCs/>
          </w:rPr>
          <w:t>Procedia Manufacturing</w:t>
        </w:r>
        <w:r w:rsidRPr="002139D2">
          <w:t>, 26, 1116–1127.</w:t>
        </w:r>
      </w:ins>
    </w:p>
    <w:p w14:paraId="3529EDC5" w14:textId="5358DD91" w:rsidR="005B08A5" w:rsidRPr="002139D2" w:rsidDel="00005F30" w:rsidRDefault="005B08A5" w:rsidP="00005F30">
      <w:pPr>
        <w:pStyle w:val="Profile"/>
        <w:numPr>
          <w:ilvl w:val="0"/>
          <w:numId w:val="2"/>
        </w:numPr>
        <w:rPr>
          <w:del w:id="128" w:author="Alireza Zarreh" w:date="2025-01-30T22:26:00Z" w16du:dateUtc="2025-01-31T04:26:00Z"/>
        </w:rPr>
      </w:pPr>
      <w:del w:id="129" w:author="Alireza Zarreh" w:date="2025-01-30T22:26:00Z" w16du:dateUtc="2025-01-31T04:26:00Z">
        <w:r w:rsidRPr="00F641F7" w:rsidDel="00005F30">
          <w:rPr>
            <w:lang w:val="es-US"/>
          </w:rPr>
          <w:delText xml:space="preserve">Al Janahi R., Lee Y., </w:delText>
        </w:r>
        <w:r w:rsidRPr="00F641F7" w:rsidDel="00005F30">
          <w:rPr>
            <w:b/>
            <w:bCs/>
            <w:lang w:val="es-US"/>
          </w:rPr>
          <w:delText xml:space="preserve">Zarreh A., </w:delText>
        </w:r>
        <w:r w:rsidRPr="00F641F7" w:rsidDel="00005F30">
          <w:rPr>
            <w:lang w:val="es-US"/>
          </w:rPr>
          <w:delText xml:space="preserve">Wan H. (2020). </w:delText>
        </w:r>
        <w:r w:rsidRPr="002139D2" w:rsidDel="00005F30">
          <w:delText xml:space="preserve">Effectiveness and Fitness of Production Line to meet customers' demand. </w:delText>
        </w:r>
        <w:r w:rsidRPr="002139D2" w:rsidDel="00005F30">
          <w:rPr>
            <w:i/>
            <w:iCs/>
          </w:rPr>
          <w:delText>Procedia Manufacturing</w:delText>
        </w:r>
        <w:r w:rsidRPr="002139D2" w:rsidDel="00005F30">
          <w:delText xml:space="preserve">, </w:delText>
        </w:r>
        <w:r w:rsidRPr="00F37AC7" w:rsidDel="00005F30">
          <w:delText>51, 1348-1354</w:delText>
        </w:r>
        <w:r w:rsidRPr="002139D2" w:rsidDel="00005F30">
          <w:delText>.</w:delText>
        </w:r>
      </w:del>
    </w:p>
    <w:p w14:paraId="249370D7" w14:textId="32966FA7" w:rsidR="005B08A5" w:rsidRPr="002139D2" w:rsidDel="00005F30" w:rsidRDefault="005B08A5" w:rsidP="00005F30">
      <w:pPr>
        <w:pStyle w:val="Profile"/>
        <w:numPr>
          <w:ilvl w:val="0"/>
          <w:numId w:val="2"/>
        </w:numPr>
        <w:rPr>
          <w:del w:id="130" w:author="Alireza Zarreh" w:date="2025-01-30T22:26:00Z" w16du:dateUtc="2025-01-31T04:26:00Z"/>
        </w:rPr>
      </w:pPr>
      <w:del w:id="131" w:author="Alireza Zarreh" w:date="2025-01-30T22:26:00Z" w16du:dateUtc="2025-01-31T04:26:00Z">
        <w:r w:rsidRPr="002139D2" w:rsidDel="00005F30">
          <w:rPr>
            <w:b/>
            <w:bCs/>
          </w:rPr>
          <w:delText>Zarreh, A</w:delText>
        </w:r>
        <w:r w:rsidRPr="002139D2" w:rsidDel="00005F30">
          <w:delText xml:space="preserve">., Lee, Y., Al Janahi, R., Wan, H., &amp; Saygin, C. (2020). Cyber-Physical Security Evaluation in Manufacturing Systems with a Bayesian Game Model. </w:delText>
        </w:r>
        <w:r w:rsidRPr="002139D2" w:rsidDel="00005F30">
          <w:rPr>
            <w:i/>
            <w:iCs/>
          </w:rPr>
          <w:delText>Procedia Manufacturing</w:delText>
        </w:r>
        <w:r w:rsidRPr="002139D2" w:rsidDel="00005F30">
          <w:delText>,</w:delText>
        </w:r>
        <w:r w:rsidRPr="00E21840" w:rsidDel="00005F30">
          <w:delText xml:space="preserve"> 51, 1158-1165</w:delText>
        </w:r>
        <w:r w:rsidRPr="002139D2" w:rsidDel="00005F30">
          <w:delText>.</w:delText>
        </w:r>
      </w:del>
    </w:p>
    <w:p w14:paraId="49531793" w14:textId="09B776F8" w:rsidR="005B08A5" w:rsidRPr="002139D2" w:rsidDel="00005F30" w:rsidRDefault="005B08A5" w:rsidP="00005F30">
      <w:pPr>
        <w:pStyle w:val="Profile"/>
        <w:numPr>
          <w:ilvl w:val="0"/>
          <w:numId w:val="2"/>
        </w:numPr>
        <w:rPr>
          <w:del w:id="132" w:author="Alireza Zarreh" w:date="2025-01-30T22:26:00Z" w16du:dateUtc="2025-01-31T04:26:00Z"/>
        </w:rPr>
      </w:pPr>
      <w:del w:id="133" w:author="Alireza Zarreh" w:date="2025-01-30T22:26:00Z" w16du:dateUtc="2025-01-31T04:26:00Z">
        <w:r w:rsidRPr="002139D2" w:rsidDel="00005F30">
          <w:rPr>
            <w:b/>
            <w:bCs/>
          </w:rPr>
          <w:delText>Zarreh, A</w:delText>
        </w:r>
        <w:r w:rsidRPr="002139D2" w:rsidDel="00005F30">
          <w:delText>., Lee, Y., Al Janahi, R., Wan, H., &amp; Saygin, C. (202</w:delText>
        </w:r>
        <w:r w:rsidDel="00005F30">
          <w:delText>1</w:delText>
        </w:r>
        <w:r w:rsidRPr="002139D2" w:rsidDel="00005F30">
          <w:delText xml:space="preserve">). Evaluation of Cybersecurity in Cyber-Physical Manufacturing Systems with Game Theory Approach and Quantal Response Equilibrium. </w:delText>
        </w:r>
        <w:r w:rsidRPr="002139D2" w:rsidDel="00005F30">
          <w:rPr>
            <w:i/>
            <w:iCs/>
          </w:rPr>
          <w:delText>Journal of Industrial and Production Engineering</w:delText>
        </w:r>
        <w:r w:rsidRPr="002139D2" w:rsidDel="00005F30">
          <w:delText>, Submitted.</w:delText>
        </w:r>
      </w:del>
    </w:p>
    <w:p w14:paraId="13BC3128" w14:textId="1CB014D5" w:rsidR="005B08A5" w:rsidRPr="002139D2" w:rsidDel="00005F30" w:rsidRDefault="005B08A5" w:rsidP="00005F30">
      <w:pPr>
        <w:pStyle w:val="Profile"/>
        <w:numPr>
          <w:ilvl w:val="0"/>
          <w:numId w:val="2"/>
        </w:numPr>
        <w:rPr>
          <w:del w:id="134" w:author="Alireza Zarreh" w:date="2025-01-30T22:26:00Z" w16du:dateUtc="2025-01-31T04:26:00Z"/>
        </w:rPr>
      </w:pPr>
      <w:del w:id="135" w:author="Alireza Zarreh" w:date="2025-01-30T22:26:00Z" w16du:dateUtc="2025-01-31T04:26:00Z">
        <w:r w:rsidRPr="002139D2" w:rsidDel="00005F30">
          <w:rPr>
            <w:b/>
            <w:bCs/>
          </w:rPr>
          <w:delText>Zarreh, A</w:delText>
        </w:r>
        <w:r w:rsidRPr="002139D2" w:rsidDel="00005F30">
          <w:delText>., Lee, Y., Al Janahi, R., Wan, H., &amp; Saygin, C. (202</w:delText>
        </w:r>
        <w:r w:rsidDel="00005F30">
          <w:delText>1</w:delText>
        </w:r>
        <w:r w:rsidRPr="002139D2" w:rsidDel="00005F30">
          <w:delText xml:space="preserve">). Cybersecurity Risk Management Framework in Cyber-Physical Manufacturing Systems Using Failure Mode and Effects Analysis (FMEA) and Game Theory. </w:delText>
        </w:r>
        <w:r w:rsidRPr="002139D2" w:rsidDel="00005F30">
          <w:rPr>
            <w:i/>
            <w:iCs/>
          </w:rPr>
          <w:delText>Journal Risk Analysis</w:delText>
        </w:r>
        <w:r w:rsidRPr="002139D2" w:rsidDel="00005F30">
          <w:delText>, Submitted.</w:delText>
        </w:r>
      </w:del>
    </w:p>
    <w:p w14:paraId="35B67B56" w14:textId="2C682AC2" w:rsidR="005B08A5" w:rsidRPr="002139D2" w:rsidDel="00005F30" w:rsidRDefault="005B08A5" w:rsidP="00005F30">
      <w:pPr>
        <w:pStyle w:val="Profile"/>
        <w:numPr>
          <w:ilvl w:val="0"/>
          <w:numId w:val="2"/>
        </w:numPr>
        <w:rPr>
          <w:del w:id="136" w:author="Alireza Zarreh" w:date="2025-01-30T22:26:00Z" w16du:dateUtc="2025-01-31T04:26:00Z"/>
        </w:rPr>
      </w:pPr>
      <w:del w:id="137" w:author="Alireza Zarreh" w:date="2025-01-30T22:26:00Z" w16du:dateUtc="2025-01-31T04:26:00Z">
        <w:r w:rsidRPr="002139D2" w:rsidDel="00005F30">
          <w:delText xml:space="preserve">Nie, L., </w:delText>
        </w:r>
        <w:r w:rsidRPr="002139D2" w:rsidDel="00005F30">
          <w:rPr>
            <w:b/>
            <w:bCs/>
          </w:rPr>
          <w:delText>Zarreh, A</w:delText>
        </w:r>
        <w:r w:rsidRPr="002139D2" w:rsidDel="00005F30">
          <w:delText>., &amp; Wan, H. (2020). A game-theory approach for optimizing of shop floor scheduling in virtual manufacturing network</w:delText>
        </w:r>
        <w:r w:rsidRPr="002139D2" w:rsidDel="00005F30">
          <w:rPr>
            <w:i/>
            <w:iCs/>
          </w:rPr>
          <w:delText>. Journal of Scheduling</w:delText>
        </w:r>
        <w:r w:rsidRPr="002139D2" w:rsidDel="00005F30">
          <w:delText>, Under review.</w:delText>
        </w:r>
      </w:del>
    </w:p>
    <w:p w14:paraId="72185DA8" w14:textId="6E90B0D2" w:rsidR="00DF21AA" w:rsidRPr="002139D2" w:rsidRDefault="005B08A5" w:rsidP="00005F30">
      <w:pPr>
        <w:pStyle w:val="Profile"/>
        <w:numPr>
          <w:ilvl w:val="0"/>
          <w:numId w:val="2"/>
        </w:numPr>
      </w:pPr>
      <w:del w:id="138" w:author="Alireza Zarreh" w:date="2025-01-30T22:26:00Z" w16du:dateUtc="2025-01-31T04:26:00Z">
        <w:r w:rsidRPr="00890F75" w:rsidDel="00005F30">
          <w:rPr>
            <w:b/>
            <w:bCs/>
          </w:rPr>
          <w:delText>Zarreh, A.</w:delText>
        </w:r>
        <w:r w:rsidRPr="002139D2" w:rsidDel="00005F30">
          <w:delText xml:space="preserve">, Janahi, R. A., Wan, H., &amp; Lee, Y. (2019). Factors Contributing to Success in an Introductory Engineering Course: A Data-Driven Case Study. </w:delText>
        </w:r>
        <w:r w:rsidRPr="00890F75" w:rsidDel="00005F30">
          <w:rPr>
            <w:i/>
            <w:iCs/>
          </w:rPr>
          <w:delText>Proceeding of ASEE GSW</w:delText>
        </w:r>
        <w:r w:rsidRPr="002139D2" w:rsidDel="00005F30">
          <w:delText>. Presented at the American Society for Engineering Education Gulf-Southwest Section, Tyler, Texas.</w:delText>
        </w:r>
      </w:del>
      <w:bookmarkEnd w:id="66"/>
      <w:bookmarkEnd w:id="67"/>
    </w:p>
    <w:sectPr w:rsidR="00DF21AA" w:rsidRPr="002139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2" w:author="Alireza Zarreh" w:date="2025-01-30T22:26:00Z" w:initials="AZ">
    <w:p w14:paraId="0275700B" w14:textId="77777777" w:rsidR="00005F30" w:rsidRDefault="00005F30" w:rsidP="00005F30">
      <w:pPr>
        <w:pStyle w:val="CommentText"/>
      </w:pPr>
      <w:r>
        <w:rPr>
          <w:rStyle w:val="CommentReference"/>
        </w:rPr>
        <w:annotationRef/>
      </w:r>
      <w:r>
        <w:t>Update publications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7570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C52EA14" w16cex:dateUtc="2025-01-31T0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75700B" w16cid:durableId="7C52EA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A27"/>
    <w:multiLevelType w:val="multilevel"/>
    <w:tmpl w:val="DB607D94"/>
    <w:styleLink w:val="BulletedList"/>
    <w:lvl w:ilvl="0">
      <w:start w:val="1"/>
      <w:numFmt w:val="bullet"/>
      <w:lvlText w:val=""/>
      <w:lvlJc w:val="left"/>
      <w:pPr>
        <w:ind w:left="720" w:hanging="360"/>
      </w:pPr>
      <w:rPr>
        <w:rFonts w:ascii="Wingdings" w:hAnsi="Wingdings"/>
        <w:sz w:val="1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B30A4F"/>
    <w:multiLevelType w:val="hybridMultilevel"/>
    <w:tmpl w:val="683C5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545B76"/>
    <w:multiLevelType w:val="hybridMultilevel"/>
    <w:tmpl w:val="4914FCE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49D6D9B"/>
    <w:multiLevelType w:val="multilevel"/>
    <w:tmpl w:val="DB607D94"/>
    <w:numStyleLink w:val="BulletedList"/>
  </w:abstractNum>
  <w:abstractNum w:abstractNumId="4" w15:restartNumberingAfterBreak="0">
    <w:nsid w:val="189D7C59"/>
    <w:multiLevelType w:val="multilevel"/>
    <w:tmpl w:val="91B0B7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B3A2CBA"/>
    <w:multiLevelType w:val="hybridMultilevel"/>
    <w:tmpl w:val="3AC858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1F525D"/>
    <w:multiLevelType w:val="hybridMultilevel"/>
    <w:tmpl w:val="1562B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2851DA"/>
    <w:multiLevelType w:val="multilevel"/>
    <w:tmpl w:val="91B0B7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529A22A7"/>
    <w:multiLevelType w:val="multilevel"/>
    <w:tmpl w:val="3F425B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6FA59AA"/>
    <w:multiLevelType w:val="hybridMultilevel"/>
    <w:tmpl w:val="4AA61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011906">
    <w:abstractNumId w:val="8"/>
  </w:num>
  <w:num w:numId="2" w16cid:durableId="2016420684">
    <w:abstractNumId w:val="4"/>
  </w:num>
  <w:num w:numId="3" w16cid:durableId="1511990227">
    <w:abstractNumId w:val="5"/>
  </w:num>
  <w:num w:numId="4" w16cid:durableId="1149857681">
    <w:abstractNumId w:val="9"/>
  </w:num>
  <w:num w:numId="5" w16cid:durableId="2127383927">
    <w:abstractNumId w:val="1"/>
  </w:num>
  <w:num w:numId="6" w16cid:durableId="823669612">
    <w:abstractNumId w:val="0"/>
  </w:num>
  <w:num w:numId="7" w16cid:durableId="1868906936">
    <w:abstractNumId w:val="3"/>
  </w:num>
  <w:num w:numId="8" w16cid:durableId="536620342">
    <w:abstractNumId w:val="6"/>
  </w:num>
  <w:num w:numId="9" w16cid:durableId="325520758">
    <w:abstractNumId w:val="2"/>
  </w:num>
  <w:num w:numId="10" w16cid:durableId="6713016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ireza Zarreh">
    <w15:presenceInfo w15:providerId="Windows Live" w15:userId="8c0f3382f9abc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wt7A0NDE3MjC2NDRT0lEKTi0uzszPAykwrQUAFh5ZQywAAAA="/>
  </w:docVars>
  <w:rsids>
    <w:rsidRoot w:val="00913323"/>
    <w:rsid w:val="0000197D"/>
    <w:rsid w:val="0000467C"/>
    <w:rsid w:val="00004F01"/>
    <w:rsid w:val="00005F30"/>
    <w:rsid w:val="000475DC"/>
    <w:rsid w:val="00051634"/>
    <w:rsid w:val="000543EF"/>
    <w:rsid w:val="00060297"/>
    <w:rsid w:val="0007431D"/>
    <w:rsid w:val="00081A5C"/>
    <w:rsid w:val="0008444F"/>
    <w:rsid w:val="00093A2E"/>
    <w:rsid w:val="000A1C52"/>
    <w:rsid w:val="000B3C96"/>
    <w:rsid w:val="000B5C02"/>
    <w:rsid w:val="000C395D"/>
    <w:rsid w:val="000C3C27"/>
    <w:rsid w:val="000C3D8E"/>
    <w:rsid w:val="000C5AED"/>
    <w:rsid w:val="000D12E8"/>
    <w:rsid w:val="000E2880"/>
    <w:rsid w:val="000E7B20"/>
    <w:rsid w:val="000F5CBC"/>
    <w:rsid w:val="0010248B"/>
    <w:rsid w:val="00110262"/>
    <w:rsid w:val="00123FF2"/>
    <w:rsid w:val="00136199"/>
    <w:rsid w:val="00152309"/>
    <w:rsid w:val="0016659F"/>
    <w:rsid w:val="001721FF"/>
    <w:rsid w:val="001A4207"/>
    <w:rsid w:val="001A5ED0"/>
    <w:rsid w:val="001D19E9"/>
    <w:rsid w:val="001D6F04"/>
    <w:rsid w:val="001E4228"/>
    <w:rsid w:val="001E48CB"/>
    <w:rsid w:val="001E7DB8"/>
    <w:rsid w:val="001F2BD9"/>
    <w:rsid w:val="00203FD4"/>
    <w:rsid w:val="0021226F"/>
    <w:rsid w:val="00215157"/>
    <w:rsid w:val="0022441E"/>
    <w:rsid w:val="002429C9"/>
    <w:rsid w:val="002619FB"/>
    <w:rsid w:val="00271DF7"/>
    <w:rsid w:val="00273994"/>
    <w:rsid w:val="00280232"/>
    <w:rsid w:val="00295540"/>
    <w:rsid w:val="002A0B79"/>
    <w:rsid w:val="002A6F63"/>
    <w:rsid w:val="002C7CC6"/>
    <w:rsid w:val="002E432C"/>
    <w:rsid w:val="002E7602"/>
    <w:rsid w:val="003054A3"/>
    <w:rsid w:val="003144ED"/>
    <w:rsid w:val="003259CD"/>
    <w:rsid w:val="003307AA"/>
    <w:rsid w:val="003328FA"/>
    <w:rsid w:val="00334422"/>
    <w:rsid w:val="00356F5D"/>
    <w:rsid w:val="00394F30"/>
    <w:rsid w:val="003966A5"/>
    <w:rsid w:val="003B75C0"/>
    <w:rsid w:val="003B77E0"/>
    <w:rsid w:val="003E5EE0"/>
    <w:rsid w:val="003F143F"/>
    <w:rsid w:val="0040667C"/>
    <w:rsid w:val="004120A3"/>
    <w:rsid w:val="004177E0"/>
    <w:rsid w:val="00420339"/>
    <w:rsid w:val="00423585"/>
    <w:rsid w:val="00442EB6"/>
    <w:rsid w:val="00460CF2"/>
    <w:rsid w:val="00473F24"/>
    <w:rsid w:val="004837D8"/>
    <w:rsid w:val="004A0072"/>
    <w:rsid w:val="004A04AD"/>
    <w:rsid w:val="004B65D9"/>
    <w:rsid w:val="004C4C43"/>
    <w:rsid w:val="004C5F5C"/>
    <w:rsid w:val="004D3D7F"/>
    <w:rsid w:val="004D43AF"/>
    <w:rsid w:val="004D4CF6"/>
    <w:rsid w:val="004E6A9E"/>
    <w:rsid w:val="004F09D5"/>
    <w:rsid w:val="004F416A"/>
    <w:rsid w:val="004F64A6"/>
    <w:rsid w:val="00505BAF"/>
    <w:rsid w:val="00513A15"/>
    <w:rsid w:val="0051483A"/>
    <w:rsid w:val="00520534"/>
    <w:rsid w:val="005220A9"/>
    <w:rsid w:val="00523802"/>
    <w:rsid w:val="00526E5E"/>
    <w:rsid w:val="00534592"/>
    <w:rsid w:val="00534FAC"/>
    <w:rsid w:val="00551078"/>
    <w:rsid w:val="005511E3"/>
    <w:rsid w:val="00555764"/>
    <w:rsid w:val="00563C3E"/>
    <w:rsid w:val="005756BD"/>
    <w:rsid w:val="00596820"/>
    <w:rsid w:val="005B0485"/>
    <w:rsid w:val="005B08A5"/>
    <w:rsid w:val="005B4C1B"/>
    <w:rsid w:val="005E119F"/>
    <w:rsid w:val="005E1583"/>
    <w:rsid w:val="005E2AA6"/>
    <w:rsid w:val="005F3772"/>
    <w:rsid w:val="00604659"/>
    <w:rsid w:val="006130E8"/>
    <w:rsid w:val="00613261"/>
    <w:rsid w:val="00616C4E"/>
    <w:rsid w:val="0062538C"/>
    <w:rsid w:val="00635FB5"/>
    <w:rsid w:val="00640CEB"/>
    <w:rsid w:val="00645BB7"/>
    <w:rsid w:val="00646E7F"/>
    <w:rsid w:val="006605F9"/>
    <w:rsid w:val="0066189B"/>
    <w:rsid w:val="0066369F"/>
    <w:rsid w:val="00670C3D"/>
    <w:rsid w:val="00692BC0"/>
    <w:rsid w:val="006D247F"/>
    <w:rsid w:val="006E3E4A"/>
    <w:rsid w:val="006E5CCC"/>
    <w:rsid w:val="006F21F4"/>
    <w:rsid w:val="006F7677"/>
    <w:rsid w:val="007012CE"/>
    <w:rsid w:val="00714020"/>
    <w:rsid w:val="0072205E"/>
    <w:rsid w:val="0072624C"/>
    <w:rsid w:val="00727760"/>
    <w:rsid w:val="00733263"/>
    <w:rsid w:val="007332B7"/>
    <w:rsid w:val="00745213"/>
    <w:rsid w:val="0074576D"/>
    <w:rsid w:val="0075191F"/>
    <w:rsid w:val="007530DA"/>
    <w:rsid w:val="00760CEC"/>
    <w:rsid w:val="007762E9"/>
    <w:rsid w:val="007864CD"/>
    <w:rsid w:val="00797924"/>
    <w:rsid w:val="007B134C"/>
    <w:rsid w:val="007C52D8"/>
    <w:rsid w:val="007E52C2"/>
    <w:rsid w:val="007F6898"/>
    <w:rsid w:val="00821087"/>
    <w:rsid w:val="00850A1D"/>
    <w:rsid w:val="00850F0C"/>
    <w:rsid w:val="008524A5"/>
    <w:rsid w:val="00856E09"/>
    <w:rsid w:val="008704D2"/>
    <w:rsid w:val="00871A62"/>
    <w:rsid w:val="00881B16"/>
    <w:rsid w:val="00881D9E"/>
    <w:rsid w:val="00887306"/>
    <w:rsid w:val="00890F75"/>
    <w:rsid w:val="00891E6E"/>
    <w:rsid w:val="0089211B"/>
    <w:rsid w:val="008969B1"/>
    <w:rsid w:val="008A3E6C"/>
    <w:rsid w:val="008B1F6B"/>
    <w:rsid w:val="008C554E"/>
    <w:rsid w:val="008F4198"/>
    <w:rsid w:val="009001E1"/>
    <w:rsid w:val="00913323"/>
    <w:rsid w:val="009252A1"/>
    <w:rsid w:val="00941841"/>
    <w:rsid w:val="009447C6"/>
    <w:rsid w:val="00950509"/>
    <w:rsid w:val="00957505"/>
    <w:rsid w:val="009579DA"/>
    <w:rsid w:val="00965F65"/>
    <w:rsid w:val="009766B0"/>
    <w:rsid w:val="009807CE"/>
    <w:rsid w:val="00981965"/>
    <w:rsid w:val="0099041B"/>
    <w:rsid w:val="00996819"/>
    <w:rsid w:val="00996D25"/>
    <w:rsid w:val="009B0238"/>
    <w:rsid w:val="009B4E16"/>
    <w:rsid w:val="009C4E38"/>
    <w:rsid w:val="009C784B"/>
    <w:rsid w:val="00A1535C"/>
    <w:rsid w:val="00A159F4"/>
    <w:rsid w:val="00A15BE3"/>
    <w:rsid w:val="00A1611A"/>
    <w:rsid w:val="00A16790"/>
    <w:rsid w:val="00A22386"/>
    <w:rsid w:val="00A32170"/>
    <w:rsid w:val="00A33717"/>
    <w:rsid w:val="00A4431A"/>
    <w:rsid w:val="00A54C43"/>
    <w:rsid w:val="00A5719E"/>
    <w:rsid w:val="00A57DDC"/>
    <w:rsid w:val="00A8001F"/>
    <w:rsid w:val="00A82812"/>
    <w:rsid w:val="00A978B4"/>
    <w:rsid w:val="00AA0760"/>
    <w:rsid w:val="00AA1E5F"/>
    <w:rsid w:val="00AA2810"/>
    <w:rsid w:val="00AB3515"/>
    <w:rsid w:val="00AC208F"/>
    <w:rsid w:val="00AC6C21"/>
    <w:rsid w:val="00AE425A"/>
    <w:rsid w:val="00B0168C"/>
    <w:rsid w:val="00B06647"/>
    <w:rsid w:val="00B12370"/>
    <w:rsid w:val="00B13EF5"/>
    <w:rsid w:val="00B2283B"/>
    <w:rsid w:val="00B25350"/>
    <w:rsid w:val="00B33CCA"/>
    <w:rsid w:val="00B52E43"/>
    <w:rsid w:val="00B63057"/>
    <w:rsid w:val="00B64319"/>
    <w:rsid w:val="00B81BEF"/>
    <w:rsid w:val="00B93835"/>
    <w:rsid w:val="00B95AE4"/>
    <w:rsid w:val="00BA5EA6"/>
    <w:rsid w:val="00BC040D"/>
    <w:rsid w:val="00BC139E"/>
    <w:rsid w:val="00BE0DA9"/>
    <w:rsid w:val="00BF68E8"/>
    <w:rsid w:val="00BF7141"/>
    <w:rsid w:val="00C05AED"/>
    <w:rsid w:val="00C146FF"/>
    <w:rsid w:val="00C15D95"/>
    <w:rsid w:val="00C201BE"/>
    <w:rsid w:val="00C24081"/>
    <w:rsid w:val="00C47FCE"/>
    <w:rsid w:val="00C50FC4"/>
    <w:rsid w:val="00C56304"/>
    <w:rsid w:val="00C73C1E"/>
    <w:rsid w:val="00C80211"/>
    <w:rsid w:val="00C80370"/>
    <w:rsid w:val="00C83A0F"/>
    <w:rsid w:val="00C87205"/>
    <w:rsid w:val="00C95009"/>
    <w:rsid w:val="00CB4E67"/>
    <w:rsid w:val="00CE64D9"/>
    <w:rsid w:val="00CE7C43"/>
    <w:rsid w:val="00CF6AB0"/>
    <w:rsid w:val="00CF7439"/>
    <w:rsid w:val="00D13C06"/>
    <w:rsid w:val="00D2086A"/>
    <w:rsid w:val="00D27B7D"/>
    <w:rsid w:val="00D3100D"/>
    <w:rsid w:val="00D33299"/>
    <w:rsid w:val="00D3380F"/>
    <w:rsid w:val="00D42629"/>
    <w:rsid w:val="00D450E3"/>
    <w:rsid w:val="00D57C8B"/>
    <w:rsid w:val="00D611E7"/>
    <w:rsid w:val="00D73C13"/>
    <w:rsid w:val="00D8198C"/>
    <w:rsid w:val="00DA1EDA"/>
    <w:rsid w:val="00DB3907"/>
    <w:rsid w:val="00DB6D32"/>
    <w:rsid w:val="00DC14E6"/>
    <w:rsid w:val="00DC483E"/>
    <w:rsid w:val="00DF21AA"/>
    <w:rsid w:val="00DF5206"/>
    <w:rsid w:val="00DF5C47"/>
    <w:rsid w:val="00E10C52"/>
    <w:rsid w:val="00E117E3"/>
    <w:rsid w:val="00E12CBC"/>
    <w:rsid w:val="00E144FE"/>
    <w:rsid w:val="00E21573"/>
    <w:rsid w:val="00E2587E"/>
    <w:rsid w:val="00E32AF9"/>
    <w:rsid w:val="00E4549F"/>
    <w:rsid w:val="00E53181"/>
    <w:rsid w:val="00E60CCF"/>
    <w:rsid w:val="00E76E29"/>
    <w:rsid w:val="00E80B82"/>
    <w:rsid w:val="00E84F91"/>
    <w:rsid w:val="00EA1ED9"/>
    <w:rsid w:val="00EA24B9"/>
    <w:rsid w:val="00EA5A86"/>
    <w:rsid w:val="00EC2EFF"/>
    <w:rsid w:val="00EC36C8"/>
    <w:rsid w:val="00EC4527"/>
    <w:rsid w:val="00EC7135"/>
    <w:rsid w:val="00EE3FB2"/>
    <w:rsid w:val="00EF2FA5"/>
    <w:rsid w:val="00EF6FAD"/>
    <w:rsid w:val="00F05780"/>
    <w:rsid w:val="00F1435B"/>
    <w:rsid w:val="00F20C44"/>
    <w:rsid w:val="00F309D0"/>
    <w:rsid w:val="00F35F95"/>
    <w:rsid w:val="00F45886"/>
    <w:rsid w:val="00F47634"/>
    <w:rsid w:val="00F53441"/>
    <w:rsid w:val="00F55D80"/>
    <w:rsid w:val="00F6023B"/>
    <w:rsid w:val="00F604B9"/>
    <w:rsid w:val="00F9254E"/>
    <w:rsid w:val="00FB5154"/>
    <w:rsid w:val="00FB71D4"/>
    <w:rsid w:val="00FC3203"/>
    <w:rsid w:val="00FD75BD"/>
    <w:rsid w:val="00FE6B56"/>
    <w:rsid w:val="00FF07E2"/>
    <w:rsid w:val="00FF5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9EC2"/>
  <w15:chartTrackingRefBased/>
  <w15:docId w15:val="{13D4B7A9-448D-4527-ABC6-036FAF33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323"/>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913323"/>
    <w:pPr>
      <w:keepNext/>
      <w:keepLines/>
      <w:spacing w:before="400" w:after="120"/>
      <w:outlineLvl w:val="0"/>
    </w:pPr>
    <w:rPr>
      <w:sz w:val="40"/>
      <w:szCs w:val="40"/>
    </w:rPr>
  </w:style>
  <w:style w:type="paragraph" w:styleId="Heading3">
    <w:name w:val="heading 3"/>
    <w:basedOn w:val="Normal"/>
    <w:next w:val="Normal"/>
    <w:link w:val="Heading3Char"/>
    <w:uiPriority w:val="9"/>
    <w:semiHidden/>
    <w:unhideWhenUsed/>
    <w:qFormat/>
    <w:rsid w:val="0005163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323"/>
    <w:rPr>
      <w:rFonts w:ascii="Arial" w:eastAsia="Arial" w:hAnsi="Arial" w:cs="Arial"/>
      <w:kern w:val="0"/>
      <w:sz w:val="40"/>
      <w:szCs w:val="40"/>
      <w:lang w:val="en"/>
      <w14:ligatures w14:val="none"/>
    </w:rPr>
  </w:style>
  <w:style w:type="paragraph" w:styleId="ListParagraph">
    <w:name w:val="List Paragraph"/>
    <w:basedOn w:val="Normal"/>
    <w:uiPriority w:val="34"/>
    <w:qFormat/>
    <w:rsid w:val="00526E5E"/>
    <w:pPr>
      <w:ind w:left="720"/>
      <w:contextualSpacing/>
    </w:pPr>
  </w:style>
  <w:style w:type="character" w:styleId="Hyperlink">
    <w:name w:val="Hyperlink"/>
    <w:basedOn w:val="DefaultParagraphFont"/>
    <w:uiPriority w:val="99"/>
    <w:unhideWhenUsed/>
    <w:rsid w:val="00BC139E"/>
    <w:rPr>
      <w:color w:val="0563C1" w:themeColor="hyperlink"/>
      <w:u w:val="single"/>
    </w:rPr>
  </w:style>
  <w:style w:type="character" w:styleId="UnresolvedMention">
    <w:name w:val="Unresolved Mention"/>
    <w:basedOn w:val="DefaultParagraphFont"/>
    <w:uiPriority w:val="99"/>
    <w:semiHidden/>
    <w:unhideWhenUsed/>
    <w:rsid w:val="00BC139E"/>
    <w:rPr>
      <w:color w:val="605E5C"/>
      <w:shd w:val="clear" w:color="auto" w:fill="E1DFDD"/>
    </w:rPr>
  </w:style>
  <w:style w:type="character" w:styleId="FollowedHyperlink">
    <w:name w:val="FollowedHyperlink"/>
    <w:basedOn w:val="DefaultParagraphFont"/>
    <w:uiPriority w:val="99"/>
    <w:semiHidden/>
    <w:unhideWhenUsed/>
    <w:rsid w:val="00FB71D4"/>
    <w:rPr>
      <w:color w:val="954F72" w:themeColor="followedHyperlink"/>
      <w:u w:val="single"/>
    </w:rPr>
  </w:style>
  <w:style w:type="character" w:customStyle="1" w:styleId="Heading3Char">
    <w:name w:val="Heading 3 Char"/>
    <w:basedOn w:val="DefaultParagraphFont"/>
    <w:link w:val="Heading3"/>
    <w:uiPriority w:val="9"/>
    <w:semiHidden/>
    <w:rsid w:val="00051634"/>
    <w:rPr>
      <w:rFonts w:asciiTheme="majorHAnsi" w:eastAsiaTheme="majorEastAsia" w:hAnsiTheme="majorHAnsi" w:cstheme="majorBidi"/>
      <w:color w:val="1F3763" w:themeColor="accent1" w:themeShade="7F"/>
      <w:kern w:val="0"/>
      <w:sz w:val="24"/>
      <w:szCs w:val="24"/>
      <w:lang w:val="en"/>
      <w14:ligatures w14:val="none"/>
    </w:rPr>
  </w:style>
  <w:style w:type="character" w:styleId="CommentReference">
    <w:name w:val="annotation reference"/>
    <w:basedOn w:val="DefaultParagraphFont"/>
    <w:uiPriority w:val="99"/>
    <w:semiHidden/>
    <w:unhideWhenUsed/>
    <w:rsid w:val="00616C4E"/>
    <w:rPr>
      <w:sz w:val="16"/>
      <w:szCs w:val="16"/>
    </w:rPr>
  </w:style>
  <w:style w:type="paragraph" w:styleId="CommentText">
    <w:name w:val="annotation text"/>
    <w:basedOn w:val="Normal"/>
    <w:link w:val="CommentTextChar"/>
    <w:uiPriority w:val="99"/>
    <w:unhideWhenUsed/>
    <w:rsid w:val="00616C4E"/>
    <w:pPr>
      <w:spacing w:line="240" w:lineRule="auto"/>
    </w:pPr>
    <w:rPr>
      <w:sz w:val="20"/>
      <w:szCs w:val="20"/>
    </w:rPr>
  </w:style>
  <w:style w:type="character" w:customStyle="1" w:styleId="CommentTextChar">
    <w:name w:val="Comment Text Char"/>
    <w:basedOn w:val="DefaultParagraphFont"/>
    <w:link w:val="CommentText"/>
    <w:uiPriority w:val="99"/>
    <w:rsid w:val="00616C4E"/>
    <w:rPr>
      <w:rFonts w:ascii="Arial" w:eastAsia="Arial" w:hAnsi="Arial" w:cs="Arial"/>
      <w:kern w:val="0"/>
      <w:sz w:val="20"/>
      <w:szCs w:val="20"/>
      <w:lang w:val="en"/>
      <w14:ligatures w14:val="none"/>
    </w:rPr>
  </w:style>
  <w:style w:type="paragraph" w:styleId="CommentSubject">
    <w:name w:val="annotation subject"/>
    <w:basedOn w:val="CommentText"/>
    <w:next w:val="CommentText"/>
    <w:link w:val="CommentSubjectChar"/>
    <w:uiPriority w:val="99"/>
    <w:semiHidden/>
    <w:unhideWhenUsed/>
    <w:rsid w:val="00616C4E"/>
    <w:rPr>
      <w:b/>
      <w:bCs/>
    </w:rPr>
  </w:style>
  <w:style w:type="character" w:customStyle="1" w:styleId="CommentSubjectChar">
    <w:name w:val="Comment Subject Char"/>
    <w:basedOn w:val="CommentTextChar"/>
    <w:link w:val="CommentSubject"/>
    <w:uiPriority w:val="99"/>
    <w:semiHidden/>
    <w:rsid w:val="00616C4E"/>
    <w:rPr>
      <w:rFonts w:ascii="Arial" w:eastAsia="Arial" w:hAnsi="Arial" w:cs="Arial"/>
      <w:b/>
      <w:bCs/>
      <w:kern w:val="0"/>
      <w:sz w:val="20"/>
      <w:szCs w:val="20"/>
      <w:lang w:val="en"/>
      <w14:ligatures w14:val="none"/>
    </w:rPr>
  </w:style>
  <w:style w:type="paragraph" w:customStyle="1" w:styleId="Profile">
    <w:name w:val="Profile"/>
    <w:basedOn w:val="Normal"/>
    <w:link w:val="ProfileCharChar"/>
    <w:uiPriority w:val="34"/>
    <w:qFormat/>
    <w:rsid w:val="005B08A5"/>
    <w:pPr>
      <w:spacing w:after="100" w:line="240" w:lineRule="auto"/>
      <w:ind w:left="446"/>
    </w:pPr>
    <w:rPr>
      <w:rFonts w:ascii="Garamond" w:eastAsia="Times New Roman" w:hAnsi="Garamond" w:cs="Times New Roman"/>
      <w:sz w:val="20"/>
      <w:szCs w:val="20"/>
      <w:lang w:val="en-US"/>
    </w:rPr>
  </w:style>
  <w:style w:type="numbering" w:customStyle="1" w:styleId="BulletedList">
    <w:name w:val="Bulleted List"/>
    <w:basedOn w:val="NoList"/>
    <w:rsid w:val="005B08A5"/>
    <w:pPr>
      <w:numPr>
        <w:numId w:val="6"/>
      </w:numPr>
    </w:pPr>
  </w:style>
  <w:style w:type="character" w:customStyle="1" w:styleId="ProfileCharChar">
    <w:name w:val="Profile Char Char"/>
    <w:basedOn w:val="DefaultParagraphFont"/>
    <w:link w:val="Profile"/>
    <w:rsid w:val="005B08A5"/>
    <w:rPr>
      <w:rFonts w:ascii="Garamond" w:eastAsia="Times New Roman" w:hAnsi="Garamond" w:cs="Times New Roman"/>
      <w:kern w:val="0"/>
      <w:sz w:val="20"/>
      <w:szCs w:val="20"/>
      <w14:ligatures w14:val="none"/>
    </w:rPr>
  </w:style>
  <w:style w:type="paragraph" w:styleId="Revision">
    <w:name w:val="Revision"/>
    <w:hidden/>
    <w:uiPriority w:val="99"/>
    <w:semiHidden/>
    <w:rsid w:val="00881D9E"/>
    <w:pPr>
      <w:spacing w:after="0" w:line="240" w:lineRule="auto"/>
    </w:pPr>
    <w:rPr>
      <w:rFonts w:ascii="Arial" w:eastAsia="Arial" w:hAnsi="Arial" w:cs="Arial"/>
      <w:kern w:val="0"/>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622440">
      <w:bodyDiv w:val="1"/>
      <w:marLeft w:val="0"/>
      <w:marRight w:val="0"/>
      <w:marTop w:val="0"/>
      <w:marBottom w:val="0"/>
      <w:divBdr>
        <w:top w:val="none" w:sz="0" w:space="0" w:color="auto"/>
        <w:left w:val="none" w:sz="0" w:space="0" w:color="auto"/>
        <w:bottom w:val="none" w:sz="0" w:space="0" w:color="auto"/>
        <w:right w:val="none" w:sz="0" w:space="0" w:color="auto"/>
      </w:divBdr>
    </w:div>
    <w:div w:id="598870887">
      <w:bodyDiv w:val="1"/>
      <w:marLeft w:val="0"/>
      <w:marRight w:val="0"/>
      <w:marTop w:val="0"/>
      <w:marBottom w:val="0"/>
      <w:divBdr>
        <w:top w:val="none" w:sz="0" w:space="0" w:color="auto"/>
        <w:left w:val="none" w:sz="0" w:space="0" w:color="auto"/>
        <w:bottom w:val="none" w:sz="0" w:space="0" w:color="auto"/>
        <w:right w:val="none" w:sz="0" w:space="0" w:color="auto"/>
      </w:divBdr>
    </w:div>
    <w:div w:id="1675182970">
      <w:bodyDiv w:val="1"/>
      <w:marLeft w:val="0"/>
      <w:marRight w:val="0"/>
      <w:marTop w:val="0"/>
      <w:marBottom w:val="0"/>
      <w:divBdr>
        <w:top w:val="none" w:sz="0" w:space="0" w:color="auto"/>
        <w:left w:val="none" w:sz="0" w:space="0" w:color="auto"/>
        <w:bottom w:val="none" w:sz="0" w:space="0" w:color="auto"/>
        <w:right w:val="none" w:sz="0" w:space="0" w:color="auto"/>
      </w:divBdr>
    </w:div>
    <w:div w:id="207520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arreh"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hyperlink" Target="http://zarreh.ai/"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www.linkedin.com/in/ali-zarreh"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lireza.zarreh@gmail.com" TargetMode="External"/><Relationship Id="rId4" Type="http://schemas.openxmlformats.org/officeDocument/2006/relationships/settings" Target="settings.xml"/><Relationship Id="rId9" Type="http://schemas.openxmlformats.org/officeDocument/2006/relationships/hyperlink" Target="https://scholar.google.com/citations?hl=en&amp;user=BOhaCCAAAAAJ"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46CCE-3959-4447-8A7B-AEBEB61CD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Zarreh,Alireza</dc:creator>
  <cp:keywords/>
  <dc:description/>
  <cp:lastModifiedBy>Alireza Zarreh</cp:lastModifiedBy>
  <cp:revision>12</cp:revision>
  <cp:lastPrinted>2024-04-30T03:31:00Z</cp:lastPrinted>
  <dcterms:created xsi:type="dcterms:W3CDTF">2025-01-31T03:30:00Z</dcterms:created>
  <dcterms:modified xsi:type="dcterms:W3CDTF">2025-01-31T04:36:00Z</dcterms:modified>
</cp:coreProperties>
</file>